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1A511" w14:textId="77777777" w:rsidR="007A041B" w:rsidRPr="0014428F" w:rsidRDefault="00FE43CD" w:rsidP="001F10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PERJANJIAN SEWA </w:t>
      </w:r>
      <w:r w:rsidR="007A041B" w:rsidRPr="0014428F">
        <w:rPr>
          <w:rFonts w:ascii="Arial" w:hAnsi="Arial" w:cs="Arial"/>
          <w:b/>
        </w:rPr>
        <w:t>MENYEWA LAHAN</w:t>
      </w:r>
    </w:p>
    <w:p w14:paraId="4DC1A512" w14:textId="77777777" w:rsidR="007A041B" w:rsidRPr="0014428F" w:rsidRDefault="007A041B" w:rsidP="001F10EB">
      <w:pPr>
        <w:jc w:val="center"/>
        <w:rPr>
          <w:rFonts w:ascii="Arial" w:hAnsi="Arial" w:cs="Arial"/>
          <w:b/>
        </w:rPr>
      </w:pPr>
      <w:r w:rsidRPr="0014428F">
        <w:rPr>
          <w:rFonts w:ascii="Arial" w:hAnsi="Arial" w:cs="Arial"/>
          <w:b/>
        </w:rPr>
        <w:t>UNTUK P</w:t>
      </w:r>
      <w:r w:rsidR="00E56A1F">
        <w:rPr>
          <w:rFonts w:ascii="Arial" w:hAnsi="Arial" w:cs="Arial"/>
          <w:b/>
          <w:lang w:val="id-ID"/>
        </w:rPr>
        <w:t>EMBANGUNAN</w:t>
      </w:r>
      <w:r w:rsidR="00373E6B">
        <w:rPr>
          <w:rFonts w:ascii="Arial" w:hAnsi="Arial" w:cs="Arial"/>
          <w:b/>
        </w:rPr>
        <w:t>, PENEMPATAN</w:t>
      </w:r>
      <w:r w:rsidR="00E92016">
        <w:rPr>
          <w:rFonts w:ascii="Arial" w:hAnsi="Arial" w:cs="Arial"/>
          <w:b/>
        </w:rPr>
        <w:t>,</w:t>
      </w:r>
      <w:r w:rsidR="00E56A1F">
        <w:rPr>
          <w:rFonts w:ascii="Arial" w:hAnsi="Arial" w:cs="Arial"/>
          <w:b/>
          <w:lang w:val="id-ID"/>
        </w:rPr>
        <w:t xml:space="preserve"> DAN</w:t>
      </w:r>
      <w:r w:rsidR="001E1511">
        <w:rPr>
          <w:rFonts w:ascii="Arial" w:hAnsi="Arial" w:cs="Arial"/>
          <w:b/>
        </w:rPr>
        <w:t>/ATAU</w:t>
      </w:r>
      <w:r w:rsidR="00E56A1F">
        <w:rPr>
          <w:rFonts w:ascii="Arial" w:hAnsi="Arial" w:cs="Arial"/>
          <w:b/>
          <w:lang w:val="id-ID"/>
        </w:rPr>
        <w:t xml:space="preserve"> PENGOPERASIAN MENARA TELEKOMUNIKASI</w:t>
      </w:r>
      <w:r w:rsidR="00FD2885">
        <w:rPr>
          <w:rFonts w:ascii="Arial" w:hAnsi="Arial" w:cs="Arial"/>
          <w:b/>
        </w:rPr>
        <w:t xml:space="preserve"> BESERTA PERANGKAT TELEKOMUNIKASI</w:t>
      </w:r>
      <w:r w:rsidR="002E2104">
        <w:rPr>
          <w:rFonts w:ascii="Arial" w:hAnsi="Arial" w:cs="Arial"/>
          <w:b/>
        </w:rPr>
        <w:t xml:space="preserve"> SECARA</w:t>
      </w:r>
      <w:r w:rsidR="00E56A1F">
        <w:rPr>
          <w:rFonts w:ascii="Arial" w:hAnsi="Arial" w:cs="Arial"/>
          <w:b/>
          <w:lang w:val="id-ID"/>
        </w:rPr>
        <w:t xml:space="preserve"> </w:t>
      </w:r>
      <w:r w:rsidR="002E2104">
        <w:rPr>
          <w:rFonts w:ascii="Arial" w:hAnsi="Arial" w:cs="Arial"/>
          <w:b/>
          <w:lang w:val="id-ID"/>
        </w:rPr>
        <w:t>MULTI OPERATOR</w:t>
      </w:r>
      <w:r w:rsidR="00E56A1F">
        <w:rPr>
          <w:rFonts w:ascii="Arial" w:hAnsi="Arial" w:cs="Arial"/>
          <w:b/>
          <w:lang w:val="id-ID"/>
        </w:rPr>
        <w:t xml:space="preserve"> </w:t>
      </w:r>
    </w:p>
    <w:p w14:paraId="4DC1A513" w14:textId="77777777" w:rsidR="007A041B" w:rsidRPr="0014428F" w:rsidRDefault="007A041B" w:rsidP="001F10EB">
      <w:pPr>
        <w:jc w:val="center"/>
        <w:rPr>
          <w:rFonts w:ascii="Arial" w:hAnsi="Arial" w:cs="Arial"/>
        </w:rPr>
      </w:pPr>
      <w:r w:rsidRPr="0014428F">
        <w:rPr>
          <w:rFonts w:ascii="Arial" w:hAnsi="Arial" w:cs="Arial"/>
        </w:rPr>
        <w:t>Antara</w:t>
      </w:r>
    </w:p>
    <w:p w14:paraId="4768E251" w14:textId="77777777" w:rsidR="008E6B0D" w:rsidRPr="0014428F" w:rsidRDefault="008E6B0D" w:rsidP="008E6B0D">
      <w:pPr>
        <w:pStyle w:val="Heading1"/>
        <w:spacing w:line="240" w:lineRule="auto"/>
        <w:rPr>
          <w:rFonts w:ascii="Arial" w:hAnsi="Arial" w:cs="Arial"/>
          <w:sz w:val="20"/>
        </w:rPr>
      </w:pPr>
      <w:r>
        <w:rPr>
          <w:rFonts w:ascii="Tahoma" w:hAnsi="Tahoma" w:cs="Tahoma"/>
          <w:b w:val="0"/>
          <w:sz w:val="20"/>
          <w:lang w:val="es-ES_tradnl"/>
        </w:rPr>
        <w:t>{</w:t>
      </w:r>
      <w:proofErr w:type="spellStart"/>
      <w:r>
        <w:rPr>
          <w:rFonts w:ascii="Tahoma" w:hAnsi="Tahoma" w:cs="Tahoma"/>
          <w:b w:val="0"/>
          <w:sz w:val="20"/>
          <w:lang w:val="es-ES_tradnl"/>
        </w:rPr>
        <w:t>nama</w:t>
      </w:r>
      <w:proofErr w:type="spellEnd"/>
      <w:r>
        <w:rPr>
          <w:rFonts w:ascii="Tahoma" w:hAnsi="Tahoma" w:cs="Tahoma"/>
          <w:b w:val="0"/>
          <w:sz w:val="20"/>
          <w:lang w:val="es-ES_tradnl"/>
        </w:rPr>
        <w:t>}</w:t>
      </w:r>
    </w:p>
    <w:p w14:paraId="4DC1A515" w14:textId="77777777" w:rsidR="007A041B" w:rsidRPr="0014428F" w:rsidRDefault="007A041B" w:rsidP="001F10EB">
      <w:pPr>
        <w:pStyle w:val="Heading1"/>
        <w:spacing w:line="240" w:lineRule="auto"/>
        <w:rPr>
          <w:rFonts w:ascii="Arial" w:hAnsi="Arial" w:cs="Arial"/>
          <w:b w:val="0"/>
          <w:sz w:val="20"/>
        </w:rPr>
      </w:pPr>
      <w:proofErr w:type="spellStart"/>
      <w:r w:rsidRPr="0014428F">
        <w:rPr>
          <w:rFonts w:ascii="Arial" w:hAnsi="Arial" w:cs="Arial"/>
          <w:b w:val="0"/>
          <w:sz w:val="20"/>
        </w:rPr>
        <w:t>Dengan</w:t>
      </w:r>
      <w:proofErr w:type="spellEnd"/>
    </w:p>
    <w:p w14:paraId="4DC1A516" w14:textId="2F10A5DF" w:rsidR="00867043" w:rsidRDefault="00E92016" w:rsidP="001F10EB">
      <w:pPr>
        <w:pStyle w:val="Heading3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(</w:t>
      </w:r>
      <w:r w:rsidR="009B780D">
        <w:rPr>
          <w:rFonts w:ascii="Arial" w:hAnsi="Arial" w:cs="Arial"/>
          <w:b/>
          <w:sz w:val="20"/>
        </w:rPr>
        <w:t>PT TOWER BERSAMA</w:t>
      </w:r>
      <w:r>
        <w:rPr>
          <w:rFonts w:ascii="Arial" w:hAnsi="Arial" w:cs="Arial"/>
          <w:b/>
          <w:sz w:val="20"/>
        </w:rPr>
        <w:t>)</w:t>
      </w:r>
    </w:p>
    <w:p w14:paraId="4DC1A517" w14:textId="77777777" w:rsidR="007A041B" w:rsidRPr="0014428F" w:rsidRDefault="007A041B" w:rsidP="001F10EB">
      <w:pPr>
        <w:pStyle w:val="Heading3"/>
        <w:rPr>
          <w:rFonts w:ascii="Arial" w:hAnsi="Arial" w:cs="Arial"/>
          <w:sz w:val="20"/>
        </w:rPr>
      </w:pPr>
      <w:r w:rsidRPr="0014428F">
        <w:rPr>
          <w:rFonts w:ascii="Arial" w:hAnsi="Arial" w:cs="Arial"/>
          <w:sz w:val="20"/>
        </w:rPr>
        <w:t xml:space="preserve">                                                                                                                                                                  </w:t>
      </w:r>
    </w:p>
    <w:p w14:paraId="55425711" w14:textId="77777777" w:rsidR="008E6B0D" w:rsidRPr="0014428F" w:rsidRDefault="008E6B0D" w:rsidP="008E6B0D">
      <w:pPr>
        <w:jc w:val="center"/>
        <w:rPr>
          <w:rFonts w:ascii="Arial" w:hAnsi="Arial" w:cs="Arial"/>
        </w:rPr>
      </w:pPr>
      <w:proofErr w:type="spellStart"/>
      <w:r w:rsidRPr="0014428F">
        <w:rPr>
          <w:rFonts w:ascii="Arial" w:hAnsi="Arial" w:cs="Arial"/>
        </w:rPr>
        <w:t>Nomor</w:t>
      </w:r>
      <w:proofErr w:type="spellEnd"/>
      <w:r w:rsidRPr="0014428F">
        <w:rPr>
          <w:rFonts w:ascii="Arial" w:hAnsi="Arial" w:cs="Arial"/>
        </w:rPr>
        <w:t xml:space="preserve">: </w: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nomor</w:t>
      </w:r>
      <w:proofErr w:type="spellEnd"/>
      <w:r>
        <w:rPr>
          <w:rFonts w:ascii="Arial" w:hAnsi="Arial" w:cs="Arial"/>
          <w:color w:val="000000"/>
        </w:rPr>
        <w:t>}</w:t>
      </w:r>
    </w:p>
    <w:p w14:paraId="4DC1A519" w14:textId="77777777" w:rsidR="007A041B" w:rsidRDefault="007A041B" w:rsidP="001F10EB">
      <w:pPr>
        <w:jc w:val="both"/>
        <w:rPr>
          <w:rFonts w:ascii="Arial" w:hAnsi="Arial" w:cs="Arial"/>
        </w:rPr>
      </w:pPr>
    </w:p>
    <w:p w14:paraId="4DC1A51A" w14:textId="77777777" w:rsidR="002E2104" w:rsidRPr="0014428F" w:rsidRDefault="002E2104" w:rsidP="001F10EB">
      <w:pPr>
        <w:jc w:val="both"/>
        <w:rPr>
          <w:rFonts w:ascii="Arial" w:hAnsi="Arial" w:cs="Arial"/>
        </w:rPr>
      </w:pPr>
    </w:p>
    <w:p w14:paraId="4DC1A51B" w14:textId="7EC02B57" w:rsidR="007A041B" w:rsidRPr="001F10EB" w:rsidRDefault="008E6B0D" w:rsidP="001F10EB">
      <w:pPr>
        <w:jc w:val="both"/>
        <w:rPr>
          <w:rFonts w:ascii="Arial" w:hAnsi="Arial" w:cs="Arial"/>
        </w:rPr>
      </w:pPr>
      <w:r w:rsidRPr="00C71DF7">
        <w:rPr>
          <w:rFonts w:ascii="Arial" w:hAnsi="Arial" w:cs="Arial"/>
        </w:rPr>
        <w:t xml:space="preserve">Pada </w:t>
      </w:r>
      <w:proofErr w:type="spellStart"/>
      <w:r w:rsidRPr="00C71DF7">
        <w:rPr>
          <w:rFonts w:ascii="Arial" w:hAnsi="Arial" w:cs="Arial"/>
        </w:rPr>
        <w:t>hari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hari</w:t>
      </w:r>
      <w:proofErr w:type="spellEnd"/>
      <w:r>
        <w:rPr>
          <w:rFonts w:ascii="Arial" w:hAnsi="Arial" w:cs="Arial"/>
          <w:color w:val="000000"/>
        </w:rPr>
        <w:t>}</w:t>
      </w:r>
      <w:r>
        <w:rPr>
          <w:rFonts w:ascii="Arial" w:hAnsi="Arial" w:cs="Arial"/>
        </w:rPr>
        <w:t>,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tanggal</w:t>
      </w:r>
      <w:proofErr w:type="spellEnd"/>
      <w:r w:rsidRPr="00C71DF7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tanggal</w:t>
      </w:r>
      <w:proofErr w:type="spellEnd"/>
      <w:r>
        <w:rPr>
          <w:rFonts w:ascii="Arial" w:hAnsi="Arial" w:cs="Arial"/>
          <w:color w:val="000000"/>
        </w:rPr>
        <w:t>}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bulan</w:t>
      </w:r>
      <w:proofErr w:type="spellEnd"/>
      <w:r>
        <w:rPr>
          <w:rFonts w:ascii="Arial" w:hAnsi="Arial" w:cs="Arial"/>
          <w:color w:val="000000"/>
        </w:rPr>
        <w:t xml:space="preserve"> {</w:t>
      </w:r>
      <w:proofErr w:type="spellStart"/>
      <w:r>
        <w:rPr>
          <w:rFonts w:ascii="Arial" w:hAnsi="Arial" w:cs="Arial"/>
          <w:color w:val="000000"/>
        </w:rPr>
        <w:t>bulan</w:t>
      </w:r>
      <w:proofErr w:type="spellEnd"/>
      <w:r>
        <w:rPr>
          <w:rFonts w:ascii="Arial" w:hAnsi="Arial" w:cs="Arial"/>
          <w:color w:val="000000"/>
        </w:rPr>
        <w:t xml:space="preserve">} </w:t>
      </w:r>
      <w:proofErr w:type="spellStart"/>
      <w:r w:rsidRPr="00C71DF7">
        <w:rPr>
          <w:rFonts w:ascii="Arial" w:hAnsi="Arial" w:cs="Arial"/>
        </w:rPr>
        <w:t>tahun</w:t>
      </w:r>
      <w:proofErr w:type="spellEnd"/>
      <w:r w:rsidRPr="00C71DF7"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{</w:t>
      </w:r>
      <w:proofErr w:type="spellStart"/>
      <w:r>
        <w:rPr>
          <w:rFonts w:ascii="Arial" w:hAnsi="Arial" w:cs="Arial"/>
          <w:color w:val="000000"/>
        </w:rPr>
        <w:t>tahun</w:t>
      </w:r>
      <w:proofErr w:type="spellEnd"/>
      <w:r>
        <w:rPr>
          <w:rFonts w:ascii="Arial" w:hAnsi="Arial" w:cs="Arial"/>
          <w:color w:val="000000"/>
        </w:rPr>
        <w:t>}</w:t>
      </w:r>
      <w:r w:rsidRPr="00C71DF7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ttlPembuat</w:t>
      </w:r>
      <w:proofErr w:type="spellEnd"/>
      <w:r>
        <w:rPr>
          <w:rFonts w:ascii="Arial" w:hAnsi="Arial" w:cs="Arial"/>
        </w:rPr>
        <w:t>}</w:t>
      </w:r>
      <w:r w:rsidRPr="00C71D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</w:t>
      </w:r>
      <w:proofErr w:type="spellStart"/>
      <w:r w:rsidR="00BF2990" w:rsidRPr="00C71DF7">
        <w:rPr>
          <w:rFonts w:ascii="Arial" w:hAnsi="Arial" w:cs="Arial"/>
        </w:rPr>
        <w:t>dibuat</w:t>
      </w:r>
      <w:proofErr w:type="spellEnd"/>
      <w:r w:rsidR="00BF2990" w:rsidRPr="00C71DF7">
        <w:rPr>
          <w:rFonts w:ascii="Arial" w:hAnsi="Arial" w:cs="Arial"/>
        </w:rPr>
        <w:t xml:space="preserve"> dan </w:t>
      </w:r>
      <w:proofErr w:type="spellStart"/>
      <w:r w:rsidR="00BF2990" w:rsidRPr="00C71DF7">
        <w:rPr>
          <w:rFonts w:ascii="Arial" w:hAnsi="Arial" w:cs="Arial"/>
        </w:rPr>
        <w:t>ditandatangani</w:t>
      </w:r>
      <w:proofErr w:type="spellEnd"/>
      <w:r w:rsidR="00BF2990" w:rsidRPr="00C71DF7">
        <w:rPr>
          <w:rFonts w:ascii="Arial" w:hAnsi="Arial" w:cs="Arial"/>
        </w:rPr>
        <w:t xml:space="preserve"> </w:t>
      </w:r>
      <w:proofErr w:type="spellStart"/>
      <w:r w:rsidR="00BF2990" w:rsidRPr="001F10EB">
        <w:rPr>
          <w:rFonts w:ascii="Arial" w:hAnsi="Arial" w:cs="Arial"/>
        </w:rPr>
        <w:t>Perjanjian</w:t>
      </w:r>
      <w:proofErr w:type="spellEnd"/>
      <w:r w:rsidR="00BF2990" w:rsidRPr="001F10EB">
        <w:rPr>
          <w:rFonts w:ascii="Arial" w:hAnsi="Arial" w:cs="Arial"/>
        </w:rPr>
        <w:t xml:space="preserve"> Sewa </w:t>
      </w:r>
      <w:proofErr w:type="spellStart"/>
      <w:r w:rsidR="00BF2990" w:rsidRPr="001F10EB">
        <w:rPr>
          <w:rFonts w:ascii="Arial" w:hAnsi="Arial" w:cs="Arial"/>
        </w:rPr>
        <w:t>Menyewa</w:t>
      </w:r>
      <w:proofErr w:type="spellEnd"/>
      <w:r w:rsidR="00BF2990" w:rsidRPr="001F10EB">
        <w:rPr>
          <w:rFonts w:ascii="Arial" w:hAnsi="Arial" w:cs="Arial"/>
        </w:rPr>
        <w:t xml:space="preserve"> </w:t>
      </w:r>
      <w:r w:rsidR="0099780D" w:rsidRPr="001F10EB">
        <w:rPr>
          <w:rFonts w:ascii="Arial" w:hAnsi="Arial" w:cs="Arial"/>
        </w:rPr>
        <w:t>Lahan</w:t>
      </w:r>
      <w:r w:rsidR="00BF2990" w:rsidRPr="001F10EB">
        <w:rPr>
          <w:rFonts w:ascii="Arial" w:hAnsi="Arial" w:cs="Arial"/>
        </w:rPr>
        <w:t xml:space="preserve"> </w:t>
      </w:r>
      <w:proofErr w:type="spellStart"/>
      <w:r w:rsidR="00E92016">
        <w:rPr>
          <w:rFonts w:ascii="Arial" w:hAnsi="Arial" w:cs="Arial"/>
        </w:rPr>
        <w:t>u</w:t>
      </w:r>
      <w:r w:rsidR="00BF2990" w:rsidRPr="001F10EB">
        <w:rPr>
          <w:rFonts w:ascii="Arial" w:hAnsi="Arial" w:cs="Arial"/>
        </w:rPr>
        <w:t>ntuk</w:t>
      </w:r>
      <w:proofErr w:type="spellEnd"/>
      <w:r w:rsidR="0099780D" w:rsidRPr="001F10EB">
        <w:rPr>
          <w:rFonts w:ascii="Arial" w:hAnsi="Arial" w:cs="Arial"/>
        </w:rPr>
        <w:t xml:space="preserve"> </w:t>
      </w:r>
      <w:r w:rsidR="00E56A1F" w:rsidRPr="001F10EB">
        <w:rPr>
          <w:rFonts w:ascii="Arial" w:hAnsi="Arial" w:cs="Arial"/>
          <w:lang w:val="id-ID"/>
        </w:rPr>
        <w:t>Pembangunan</w:t>
      </w:r>
      <w:r w:rsidR="00FC1ACA" w:rsidRPr="001F10EB">
        <w:rPr>
          <w:rFonts w:ascii="Arial" w:hAnsi="Arial" w:cs="Arial"/>
          <w:lang w:val="id-ID"/>
        </w:rPr>
        <w:t>, Penempatan</w:t>
      </w:r>
      <w:r w:rsidR="00E92016">
        <w:rPr>
          <w:rFonts w:ascii="Arial" w:hAnsi="Arial" w:cs="Arial"/>
        </w:rPr>
        <w:t>,</w:t>
      </w:r>
      <w:r w:rsidR="00E56A1F" w:rsidRPr="001F10EB">
        <w:rPr>
          <w:rFonts w:ascii="Arial" w:hAnsi="Arial" w:cs="Arial"/>
          <w:lang w:val="id-ID"/>
        </w:rPr>
        <w:t xml:space="preserve"> </w:t>
      </w:r>
      <w:r w:rsidR="009019EB">
        <w:rPr>
          <w:rFonts w:ascii="Arial" w:hAnsi="Arial" w:cs="Arial"/>
        </w:rPr>
        <w:t>dan/</w:t>
      </w:r>
      <w:proofErr w:type="spellStart"/>
      <w:r w:rsidR="009019EB">
        <w:rPr>
          <w:rFonts w:ascii="Arial" w:hAnsi="Arial" w:cs="Arial"/>
        </w:rPr>
        <w:t>atau</w:t>
      </w:r>
      <w:proofErr w:type="spellEnd"/>
      <w:r w:rsidR="009019EB">
        <w:rPr>
          <w:rFonts w:ascii="Arial" w:hAnsi="Arial" w:cs="Arial"/>
        </w:rPr>
        <w:t xml:space="preserve"> </w:t>
      </w:r>
      <w:r w:rsidR="00E56A1F" w:rsidRPr="001F10EB">
        <w:rPr>
          <w:rFonts w:ascii="Arial" w:hAnsi="Arial" w:cs="Arial"/>
          <w:lang w:val="id-ID"/>
        </w:rPr>
        <w:t>Pengoperasian Menara Telekomunikasi</w:t>
      </w:r>
      <w:r w:rsidR="009D4BBB" w:rsidRPr="001F10EB">
        <w:rPr>
          <w:rFonts w:ascii="Arial" w:hAnsi="Arial" w:cs="Arial"/>
        </w:rPr>
        <w:t xml:space="preserve"> </w:t>
      </w:r>
      <w:proofErr w:type="spellStart"/>
      <w:r w:rsidR="00E92016">
        <w:rPr>
          <w:rFonts w:ascii="Arial" w:hAnsi="Arial" w:cs="Arial"/>
        </w:rPr>
        <w:t>b</w:t>
      </w:r>
      <w:r w:rsidR="009D4BBB" w:rsidRPr="001F10EB">
        <w:rPr>
          <w:rFonts w:ascii="Arial" w:hAnsi="Arial" w:cs="Arial"/>
        </w:rPr>
        <w:t>eserta</w:t>
      </w:r>
      <w:proofErr w:type="spellEnd"/>
      <w:r w:rsidR="009D4BBB" w:rsidRPr="001F10EB">
        <w:rPr>
          <w:rFonts w:ascii="Arial" w:hAnsi="Arial" w:cs="Arial"/>
        </w:rPr>
        <w:t xml:space="preserve"> </w:t>
      </w:r>
      <w:proofErr w:type="spellStart"/>
      <w:r w:rsidR="009D4BBB" w:rsidRPr="001F10EB">
        <w:rPr>
          <w:rFonts w:ascii="Arial" w:hAnsi="Arial" w:cs="Arial"/>
        </w:rPr>
        <w:t>Perangkat</w:t>
      </w:r>
      <w:proofErr w:type="spellEnd"/>
      <w:r w:rsidR="009D4BBB" w:rsidRPr="001F10EB">
        <w:rPr>
          <w:rFonts w:ascii="Arial" w:hAnsi="Arial" w:cs="Arial"/>
        </w:rPr>
        <w:t xml:space="preserve"> Telekomunikasi </w:t>
      </w:r>
      <w:proofErr w:type="spellStart"/>
      <w:r w:rsidR="002E2104">
        <w:rPr>
          <w:rFonts w:ascii="Arial" w:hAnsi="Arial" w:cs="Arial"/>
        </w:rPr>
        <w:t>Secara</w:t>
      </w:r>
      <w:proofErr w:type="spellEnd"/>
      <w:r w:rsidR="002E2104">
        <w:rPr>
          <w:rFonts w:ascii="Arial" w:hAnsi="Arial" w:cs="Arial"/>
        </w:rPr>
        <w:t xml:space="preserve"> </w:t>
      </w:r>
      <w:r w:rsidR="009D4BBB" w:rsidRPr="001F10EB">
        <w:rPr>
          <w:rFonts w:ascii="Arial" w:hAnsi="Arial" w:cs="Arial"/>
        </w:rPr>
        <w:t>Multi Operator</w:t>
      </w:r>
      <w:r w:rsidR="0099780D" w:rsidRPr="001F10EB">
        <w:rPr>
          <w:rFonts w:ascii="Arial" w:hAnsi="Arial" w:cs="Arial"/>
        </w:rPr>
        <w:t xml:space="preserve"> (</w:t>
      </w:r>
      <w:proofErr w:type="spellStart"/>
      <w:r w:rsidR="0099780D" w:rsidRPr="001F10EB">
        <w:rPr>
          <w:rFonts w:ascii="Arial" w:hAnsi="Arial" w:cs="Arial"/>
        </w:rPr>
        <w:t>selanjutnya</w:t>
      </w:r>
      <w:proofErr w:type="spellEnd"/>
      <w:r w:rsidR="0099780D" w:rsidRPr="001F10EB">
        <w:rPr>
          <w:rFonts w:ascii="Arial" w:hAnsi="Arial" w:cs="Arial"/>
        </w:rPr>
        <w:t xml:space="preserve"> </w:t>
      </w:r>
      <w:proofErr w:type="spellStart"/>
      <w:r w:rsidR="0099780D" w:rsidRPr="001F10EB">
        <w:rPr>
          <w:rFonts w:ascii="Arial" w:hAnsi="Arial" w:cs="Arial"/>
        </w:rPr>
        <w:t>disebut</w:t>
      </w:r>
      <w:proofErr w:type="spellEnd"/>
      <w:r w:rsidR="0099780D" w:rsidRPr="001F10EB">
        <w:rPr>
          <w:rFonts w:ascii="Arial" w:hAnsi="Arial" w:cs="Arial"/>
        </w:rPr>
        <w:t xml:space="preserve"> </w:t>
      </w:r>
      <w:r w:rsidR="0099780D" w:rsidRPr="001F10EB">
        <w:rPr>
          <w:rFonts w:ascii="Arial" w:hAnsi="Arial" w:cs="Arial"/>
          <w:b/>
        </w:rPr>
        <w:t>“</w:t>
      </w:r>
      <w:proofErr w:type="spellStart"/>
      <w:r w:rsidR="0099780D" w:rsidRPr="001F10EB">
        <w:rPr>
          <w:rFonts w:ascii="Arial" w:hAnsi="Arial" w:cs="Arial"/>
          <w:b/>
        </w:rPr>
        <w:t>Perjanjian</w:t>
      </w:r>
      <w:proofErr w:type="spellEnd"/>
      <w:r w:rsidR="0099780D" w:rsidRPr="001F10EB">
        <w:rPr>
          <w:rFonts w:ascii="Arial" w:hAnsi="Arial" w:cs="Arial"/>
          <w:b/>
        </w:rPr>
        <w:t>”</w:t>
      </w:r>
      <w:r w:rsidR="0099780D" w:rsidRPr="001F10EB">
        <w:rPr>
          <w:rFonts w:ascii="Arial" w:hAnsi="Arial" w:cs="Arial"/>
        </w:rPr>
        <w:t>)</w:t>
      </w:r>
      <w:r w:rsidR="003B32D4">
        <w:rPr>
          <w:rFonts w:ascii="Arial" w:hAnsi="Arial" w:cs="Arial"/>
        </w:rPr>
        <w:t>,</w:t>
      </w:r>
      <w:r w:rsidR="00BF2990" w:rsidRPr="001F10EB">
        <w:rPr>
          <w:rFonts w:ascii="Arial" w:hAnsi="Arial" w:cs="Arial"/>
        </w:rPr>
        <w:t xml:space="preserve"> oleh dan </w:t>
      </w:r>
      <w:proofErr w:type="spellStart"/>
      <w:r w:rsidR="00BF2990" w:rsidRPr="001F10EB">
        <w:rPr>
          <w:rFonts w:ascii="Arial" w:hAnsi="Arial" w:cs="Arial"/>
        </w:rPr>
        <w:t>antara</w:t>
      </w:r>
      <w:proofErr w:type="spellEnd"/>
      <w:r w:rsidR="00BF2990" w:rsidRPr="001F10EB">
        <w:rPr>
          <w:rFonts w:ascii="Arial" w:hAnsi="Arial" w:cs="Arial"/>
        </w:rPr>
        <w:t>:</w:t>
      </w:r>
    </w:p>
    <w:p w14:paraId="4DC1A51C" w14:textId="77777777" w:rsidR="007A041B" w:rsidRPr="001F10EB" w:rsidRDefault="007A041B" w:rsidP="001F10EB">
      <w:pPr>
        <w:jc w:val="both"/>
        <w:rPr>
          <w:rFonts w:ascii="Arial" w:hAnsi="Arial" w:cs="Arial"/>
        </w:rPr>
      </w:pPr>
    </w:p>
    <w:p w14:paraId="4500B33A" w14:textId="77777777" w:rsidR="00BB5498" w:rsidRPr="00BB5498" w:rsidRDefault="00E92016" w:rsidP="002B6104">
      <w:pPr>
        <w:numPr>
          <w:ilvl w:val="0"/>
          <w:numId w:val="44"/>
        </w:numPr>
        <w:tabs>
          <w:tab w:val="left" w:pos="360"/>
        </w:tabs>
        <w:ind w:left="360" w:hanging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(</w:t>
      </w:r>
      <w:r w:rsidR="008049D6">
        <w:rPr>
          <w:rFonts w:ascii="Arial" w:hAnsi="Arial" w:cs="Arial"/>
          <w:b/>
          <w:bCs/>
        </w:rPr>
        <w:t xml:space="preserve">Nama </w:t>
      </w:r>
      <w:proofErr w:type="spellStart"/>
      <w:r w:rsidR="008049D6">
        <w:rPr>
          <w:rFonts w:ascii="Arial" w:hAnsi="Arial" w:cs="Arial"/>
          <w:b/>
          <w:bCs/>
        </w:rPr>
        <w:t>Individu</w:t>
      </w:r>
      <w:proofErr w:type="spellEnd"/>
      <w:r>
        <w:rPr>
          <w:rFonts w:ascii="Arial" w:hAnsi="Arial" w:cs="Arial"/>
          <w:b/>
          <w:bCs/>
        </w:rPr>
        <w:t>)</w:t>
      </w:r>
      <w:r w:rsidR="008049D6">
        <w:rPr>
          <w:rFonts w:ascii="Arial" w:hAnsi="Arial" w:cs="Arial"/>
        </w:rPr>
        <w:t xml:space="preserve">, </w:t>
      </w:r>
      <w:proofErr w:type="spellStart"/>
      <w:r w:rsidR="008049D6">
        <w:rPr>
          <w:rFonts w:ascii="Arial" w:hAnsi="Arial" w:cs="Arial"/>
        </w:rPr>
        <w:t>tempat</w:t>
      </w:r>
      <w:proofErr w:type="spellEnd"/>
      <w:r w:rsidR="008049D6">
        <w:rPr>
          <w:rFonts w:ascii="Arial" w:hAnsi="Arial" w:cs="Arial"/>
        </w:rPr>
        <w:t xml:space="preserve"> &amp; </w:t>
      </w:r>
      <w:proofErr w:type="spellStart"/>
      <w:r w:rsidR="008049D6">
        <w:rPr>
          <w:rFonts w:ascii="Arial" w:hAnsi="Arial" w:cs="Arial"/>
        </w:rPr>
        <w:t>tanggal</w:t>
      </w:r>
      <w:proofErr w:type="spellEnd"/>
      <w:r w:rsidR="008049D6">
        <w:rPr>
          <w:rFonts w:ascii="Arial" w:hAnsi="Arial" w:cs="Arial"/>
        </w:rPr>
        <w:t xml:space="preserve"> </w:t>
      </w:r>
      <w:proofErr w:type="spellStart"/>
      <w:r w:rsidR="008049D6">
        <w:rPr>
          <w:rFonts w:ascii="Arial" w:hAnsi="Arial" w:cs="Arial"/>
        </w:rPr>
        <w:t>lahir</w:t>
      </w:r>
      <w:proofErr w:type="spellEnd"/>
      <w:r w:rsidR="001F10EB" w:rsidRPr="001F10EB">
        <w:rPr>
          <w:rFonts w:ascii="Arial" w:hAnsi="Arial" w:cs="Arial"/>
        </w:rPr>
        <w:t>: ______________, ______________</w:t>
      </w:r>
      <w:r w:rsidR="001F10EB" w:rsidRPr="001F10EB">
        <w:rPr>
          <w:rFonts w:ascii="Arial" w:hAnsi="Arial" w:cs="Arial"/>
          <w:color w:val="000000"/>
        </w:rPr>
        <w:t xml:space="preserve">, </w:t>
      </w:r>
      <w:proofErr w:type="spellStart"/>
      <w:r w:rsidR="001F10EB" w:rsidRPr="001F10EB">
        <w:rPr>
          <w:rFonts w:ascii="Arial" w:hAnsi="Arial" w:cs="Arial"/>
          <w:color w:val="000000"/>
        </w:rPr>
        <w:t>beralamat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 di _________________________________________________________, </w:t>
      </w:r>
      <w:proofErr w:type="spellStart"/>
      <w:r w:rsidR="001F10EB" w:rsidRPr="001F10EB">
        <w:rPr>
          <w:rFonts w:ascii="Arial" w:hAnsi="Arial" w:cs="Arial"/>
          <w:color w:val="000000"/>
        </w:rPr>
        <w:t>Pemegang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 Kartu Tanda </w:t>
      </w:r>
      <w:proofErr w:type="spellStart"/>
      <w:r w:rsidR="001F10EB" w:rsidRPr="001F10EB">
        <w:rPr>
          <w:rFonts w:ascii="Arial" w:hAnsi="Arial" w:cs="Arial"/>
          <w:color w:val="000000"/>
        </w:rPr>
        <w:t>Penduduk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 </w:t>
      </w:r>
      <w:proofErr w:type="spellStart"/>
      <w:r w:rsidR="001F10EB" w:rsidRPr="001F10EB">
        <w:rPr>
          <w:rFonts w:ascii="Arial" w:hAnsi="Arial" w:cs="Arial"/>
          <w:color w:val="000000"/>
        </w:rPr>
        <w:t>Nomor</w:t>
      </w:r>
      <w:proofErr w:type="spellEnd"/>
      <w:r w:rsidR="001F10EB" w:rsidRPr="001F10EB">
        <w:rPr>
          <w:rFonts w:ascii="Arial" w:hAnsi="Arial" w:cs="Arial"/>
          <w:color w:val="000000"/>
        </w:rPr>
        <w:t xml:space="preserve">: </w:t>
      </w:r>
      <w:r w:rsidR="001F10EB" w:rsidRPr="001F10EB">
        <w:rPr>
          <w:rFonts w:ascii="Arial" w:hAnsi="Arial" w:cs="Arial"/>
        </w:rPr>
        <w:t>______________</w:t>
      </w:r>
      <w:r w:rsidR="001F10EB" w:rsidRPr="001F10EB">
        <w:rPr>
          <w:rFonts w:ascii="Arial" w:hAnsi="Arial" w:cs="Arial"/>
          <w:color w:val="000000"/>
        </w:rPr>
        <w:t xml:space="preserve">, </w:t>
      </w:r>
      <w:proofErr w:type="spellStart"/>
      <w:r w:rsidR="00BB5498" w:rsidRPr="00BB5498">
        <w:rPr>
          <w:rFonts w:ascii="Arial" w:hAnsi="Arial" w:cs="Arial"/>
          <w:color w:val="000000"/>
        </w:rPr>
        <w:t>menurut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</w:t>
      </w:r>
      <w:proofErr w:type="spellStart"/>
      <w:r w:rsidR="00BB5498" w:rsidRPr="00BB5498">
        <w:rPr>
          <w:rFonts w:ascii="Arial" w:hAnsi="Arial" w:cs="Arial"/>
          <w:color w:val="000000"/>
        </w:rPr>
        <w:t>keterangannya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</w:t>
      </w:r>
      <w:proofErr w:type="spellStart"/>
      <w:r w:rsidR="00BB5498" w:rsidRPr="00BB5498">
        <w:rPr>
          <w:rFonts w:ascii="Arial" w:hAnsi="Arial" w:cs="Arial"/>
          <w:color w:val="000000"/>
        </w:rPr>
        <w:t>dalam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</w:t>
      </w:r>
      <w:proofErr w:type="spellStart"/>
      <w:r w:rsidR="00BB5498" w:rsidRPr="00BB5498">
        <w:rPr>
          <w:rFonts w:ascii="Arial" w:hAnsi="Arial" w:cs="Arial"/>
          <w:color w:val="000000"/>
        </w:rPr>
        <w:t>melakukan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</w:t>
      </w:r>
      <w:proofErr w:type="spellStart"/>
      <w:r w:rsidR="00BB5498" w:rsidRPr="00BB5498">
        <w:rPr>
          <w:rFonts w:ascii="Arial" w:hAnsi="Arial" w:cs="Arial"/>
          <w:color w:val="000000"/>
        </w:rPr>
        <w:t>perbuatan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</w:t>
      </w:r>
      <w:proofErr w:type="spellStart"/>
      <w:r w:rsidR="00BB5498" w:rsidRPr="00BB5498">
        <w:rPr>
          <w:rFonts w:ascii="Arial" w:hAnsi="Arial" w:cs="Arial"/>
          <w:color w:val="000000"/>
        </w:rPr>
        <w:t>hukum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yang </w:t>
      </w:r>
      <w:proofErr w:type="spellStart"/>
      <w:r w:rsidR="00BB5498" w:rsidRPr="00BB5498">
        <w:rPr>
          <w:rFonts w:ascii="Arial" w:hAnsi="Arial" w:cs="Arial"/>
          <w:color w:val="000000"/>
        </w:rPr>
        <w:t>akan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</w:t>
      </w:r>
      <w:proofErr w:type="spellStart"/>
      <w:r w:rsidR="00BB5498" w:rsidRPr="00BB5498">
        <w:rPr>
          <w:rFonts w:ascii="Arial" w:hAnsi="Arial" w:cs="Arial"/>
          <w:color w:val="000000"/>
        </w:rPr>
        <w:t>disebut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di </w:t>
      </w:r>
      <w:proofErr w:type="spellStart"/>
      <w:r w:rsidR="00BB5498" w:rsidRPr="00BB5498">
        <w:rPr>
          <w:rFonts w:ascii="Arial" w:hAnsi="Arial" w:cs="Arial"/>
          <w:color w:val="000000"/>
        </w:rPr>
        <w:t>bawah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</w:t>
      </w:r>
      <w:proofErr w:type="spellStart"/>
      <w:r w:rsidR="00BB5498" w:rsidRPr="00BB5498">
        <w:rPr>
          <w:rFonts w:ascii="Arial" w:hAnsi="Arial" w:cs="Arial"/>
          <w:color w:val="000000"/>
        </w:rPr>
        <w:t>ini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</w:t>
      </w:r>
      <w:proofErr w:type="spellStart"/>
      <w:r w:rsidR="00BB5498" w:rsidRPr="00BB5498">
        <w:rPr>
          <w:rFonts w:ascii="Arial" w:hAnsi="Arial" w:cs="Arial"/>
          <w:color w:val="000000"/>
        </w:rPr>
        <w:t>bertindak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</w:t>
      </w:r>
      <w:proofErr w:type="spellStart"/>
      <w:r w:rsidR="00BB5498" w:rsidRPr="00BB5498">
        <w:rPr>
          <w:rFonts w:ascii="Arial" w:hAnsi="Arial" w:cs="Arial"/>
          <w:color w:val="000000"/>
        </w:rPr>
        <w:t>selaku</w:t>
      </w:r>
      <w:proofErr w:type="spellEnd"/>
      <w:r w:rsidR="00BB5498" w:rsidRPr="00BB5498">
        <w:rPr>
          <w:rFonts w:ascii="Arial" w:hAnsi="Arial" w:cs="Arial"/>
          <w:color w:val="000000"/>
        </w:rPr>
        <w:t xml:space="preserve"> :</w:t>
      </w:r>
    </w:p>
    <w:p w14:paraId="0DCCDAC6" w14:textId="77777777" w:rsidR="00BB5498" w:rsidRPr="00BB5498" w:rsidRDefault="00BB5498" w:rsidP="00BB5498">
      <w:pPr>
        <w:pStyle w:val="ListParagraph"/>
        <w:numPr>
          <w:ilvl w:val="0"/>
          <w:numId w:val="49"/>
        </w:numPr>
        <w:tabs>
          <w:tab w:val="left" w:pos="360"/>
        </w:tabs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Diri </w:t>
      </w:r>
      <w:proofErr w:type="spellStart"/>
      <w:r>
        <w:rPr>
          <w:rFonts w:ascii="Arial" w:hAnsi="Arial" w:cs="Arial"/>
          <w:color w:val="000000"/>
        </w:rPr>
        <w:t>Sendiri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14:paraId="5004E383" w14:textId="53863D2D" w:rsidR="002B6104" w:rsidRPr="00BB5498" w:rsidRDefault="00BB5498" w:rsidP="00BB5498">
      <w:pPr>
        <w:pStyle w:val="ListParagraph"/>
        <w:numPr>
          <w:ilvl w:val="0"/>
          <w:numId w:val="49"/>
        </w:numPr>
        <w:tabs>
          <w:tab w:val="left" w:pos="36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P</w:t>
      </w:r>
      <w:r w:rsidR="0036219D" w:rsidRPr="00BB5498">
        <w:rPr>
          <w:rFonts w:ascii="Arial" w:hAnsi="Arial" w:cs="Arial"/>
          <w:color w:val="000000"/>
        </w:rPr>
        <w:t>enerima</w:t>
      </w:r>
      <w:proofErr w:type="spellEnd"/>
      <w:r w:rsidR="0036219D" w:rsidRPr="00BB5498">
        <w:rPr>
          <w:rFonts w:ascii="Arial" w:hAnsi="Arial" w:cs="Arial"/>
          <w:color w:val="000000"/>
        </w:rPr>
        <w:t xml:space="preserve"> </w:t>
      </w:r>
      <w:proofErr w:type="spellStart"/>
      <w:r w:rsidR="0036219D" w:rsidRPr="00BB5498">
        <w:rPr>
          <w:rFonts w:ascii="Arial" w:hAnsi="Arial" w:cs="Arial"/>
          <w:color w:val="000000"/>
        </w:rPr>
        <w:t>kuasa</w:t>
      </w:r>
      <w:proofErr w:type="spellEnd"/>
      <w:r w:rsidR="0036219D" w:rsidRPr="00BB5498">
        <w:rPr>
          <w:rFonts w:ascii="Arial" w:hAnsi="Arial" w:cs="Arial"/>
          <w:color w:val="000000"/>
        </w:rPr>
        <w:t xml:space="preserve"> </w:t>
      </w:r>
      <w:proofErr w:type="spellStart"/>
      <w:r w:rsidR="0036219D" w:rsidRPr="00BB5498">
        <w:rPr>
          <w:rFonts w:ascii="Arial" w:hAnsi="Arial" w:cs="Arial"/>
          <w:color w:val="000000"/>
        </w:rPr>
        <w:t>dari</w:t>
      </w:r>
      <w:proofErr w:type="spellEnd"/>
      <w:r w:rsidR="0036219D" w:rsidRPr="00BB5498">
        <w:rPr>
          <w:rFonts w:ascii="Arial" w:hAnsi="Arial" w:cs="Arial"/>
          <w:color w:val="000000"/>
        </w:rPr>
        <w:t xml:space="preserve"> </w:t>
      </w:r>
      <w:r w:rsidR="002B6104" w:rsidRPr="00BB5498">
        <w:rPr>
          <w:rFonts w:ascii="Arial" w:hAnsi="Arial" w:cs="Arial"/>
          <w:color w:val="000000"/>
        </w:rPr>
        <w:t xml:space="preserve">Ahli Waris </w:t>
      </w:r>
      <w:proofErr w:type="spellStart"/>
      <w:r w:rsidR="002B6104" w:rsidRPr="00BB5498">
        <w:rPr>
          <w:rFonts w:ascii="Arial" w:hAnsi="Arial" w:cs="Arial"/>
          <w:color w:val="000000"/>
        </w:rPr>
        <w:t>Almarhum</w:t>
      </w:r>
      <w:proofErr w:type="spellEnd"/>
      <w:r w:rsidR="002B6104" w:rsidRPr="00BB5498">
        <w:rPr>
          <w:rFonts w:ascii="Arial" w:hAnsi="Arial" w:cs="Arial"/>
          <w:color w:val="000000"/>
        </w:rPr>
        <w:t>/</w:t>
      </w:r>
      <w:proofErr w:type="spellStart"/>
      <w:r w:rsidR="002B6104" w:rsidRPr="00BB5498">
        <w:rPr>
          <w:rFonts w:ascii="Arial" w:hAnsi="Arial" w:cs="Arial"/>
          <w:color w:val="000000"/>
        </w:rPr>
        <w:t>Almarhumah</w:t>
      </w:r>
      <w:proofErr w:type="spellEnd"/>
      <w:r w:rsidR="0036219D" w:rsidRPr="00BB5498">
        <w:rPr>
          <w:rFonts w:ascii="Arial" w:hAnsi="Arial" w:cs="Arial"/>
          <w:color w:val="000000"/>
        </w:rPr>
        <w:t xml:space="preserve"> </w:t>
      </w:r>
      <w:proofErr w:type="gramStart"/>
      <w:r w:rsidR="0036219D" w:rsidRPr="00BB5498">
        <w:rPr>
          <w:rFonts w:ascii="Arial" w:hAnsi="Arial" w:cs="Arial"/>
          <w:color w:val="000000"/>
        </w:rPr>
        <w:t>__________</w:t>
      </w:r>
      <w:r w:rsidR="002B6104" w:rsidRPr="00BB5498">
        <w:rPr>
          <w:rFonts w:ascii="Arial" w:hAnsi="Arial" w:cs="Arial"/>
          <w:color w:val="000000"/>
        </w:rPr>
        <w:t xml:space="preserve"> </w:t>
      </w:r>
      <w:proofErr w:type="spellStart"/>
      <w:r w:rsidR="0036219D" w:rsidRPr="00BB5498">
        <w:rPr>
          <w:rFonts w:ascii="Arial" w:hAnsi="Arial" w:cs="Arial"/>
          <w:color w:val="000000"/>
        </w:rPr>
        <w:t>berdasarkan</w:t>
      </w:r>
      <w:proofErr w:type="spellEnd"/>
      <w:r w:rsidR="0036219D" w:rsidRPr="00BB5498">
        <w:rPr>
          <w:rFonts w:ascii="Arial" w:hAnsi="Arial" w:cs="Arial"/>
          <w:color w:val="000000"/>
        </w:rPr>
        <w:t xml:space="preserve"> Surat </w:t>
      </w:r>
      <w:proofErr w:type="spellStart"/>
      <w:r w:rsidR="0036219D" w:rsidRPr="00BB5498">
        <w:rPr>
          <w:rFonts w:ascii="Arial" w:hAnsi="Arial" w:cs="Arial"/>
          <w:color w:val="000000"/>
        </w:rPr>
        <w:t>Persetujuan</w:t>
      </w:r>
      <w:proofErr w:type="spellEnd"/>
      <w:r w:rsidR="0036219D" w:rsidRPr="00BB5498">
        <w:rPr>
          <w:rFonts w:ascii="Arial" w:hAnsi="Arial" w:cs="Arial"/>
          <w:color w:val="000000"/>
        </w:rPr>
        <w:t xml:space="preserve"> dan Kuasa Ahli Waris </w:t>
      </w:r>
      <w:proofErr w:type="spellStart"/>
      <w:r w:rsidR="0036219D" w:rsidRPr="00BB5498">
        <w:rPr>
          <w:rFonts w:ascii="Arial" w:hAnsi="Arial" w:cs="Arial"/>
          <w:color w:val="000000"/>
        </w:rPr>
        <w:t>tanggal</w:t>
      </w:r>
      <w:proofErr w:type="spellEnd"/>
      <w:r w:rsidR="0036219D" w:rsidRPr="00BB5498">
        <w:rPr>
          <w:rFonts w:ascii="Arial" w:hAnsi="Arial" w:cs="Arial"/>
          <w:color w:val="000000"/>
        </w:rPr>
        <w:t xml:space="preserve"> </w:t>
      </w:r>
      <w:proofErr w:type="gramEnd"/>
      <w:r w:rsidR="0036219D" w:rsidRPr="00BB5498">
        <w:rPr>
          <w:rFonts w:ascii="Arial" w:hAnsi="Arial" w:cs="Arial"/>
          <w:color w:val="000000"/>
        </w:rPr>
        <w:t>________,</w:t>
      </w:r>
      <w:r w:rsidR="002B6104" w:rsidRPr="00BB5498">
        <w:rPr>
          <w:rFonts w:ascii="Arial" w:hAnsi="Arial" w:cs="Arial"/>
          <w:color w:val="000000"/>
        </w:rPr>
        <w:t xml:space="preserve"> </w:t>
      </w:r>
      <w:proofErr w:type="spellStart"/>
      <w:r w:rsidR="002B6104" w:rsidRPr="00BB5498">
        <w:rPr>
          <w:rFonts w:ascii="Arial" w:hAnsi="Arial" w:cs="Arial"/>
          <w:color w:val="000000"/>
        </w:rPr>
        <w:t>untu</w:t>
      </w:r>
      <w:r w:rsidR="0036219D" w:rsidRPr="00BB5498">
        <w:rPr>
          <w:rFonts w:ascii="Arial" w:hAnsi="Arial" w:cs="Arial"/>
          <w:color w:val="000000"/>
        </w:rPr>
        <w:t>k</w:t>
      </w:r>
      <w:proofErr w:type="spellEnd"/>
      <w:r w:rsidR="002B6104" w:rsidRPr="00BB5498">
        <w:rPr>
          <w:rFonts w:ascii="Arial" w:hAnsi="Arial" w:cs="Arial"/>
          <w:color w:val="000000"/>
        </w:rPr>
        <w:t xml:space="preserve"> dan </w:t>
      </w:r>
      <w:proofErr w:type="spellStart"/>
      <w:r w:rsidR="002B6104" w:rsidRPr="00BB5498">
        <w:rPr>
          <w:rFonts w:ascii="Arial" w:hAnsi="Arial" w:cs="Arial"/>
          <w:color w:val="000000"/>
        </w:rPr>
        <w:t>atas</w:t>
      </w:r>
      <w:proofErr w:type="spellEnd"/>
      <w:r w:rsidR="002B6104" w:rsidRPr="00BB5498">
        <w:rPr>
          <w:rFonts w:ascii="Arial" w:hAnsi="Arial" w:cs="Arial"/>
          <w:color w:val="000000"/>
        </w:rPr>
        <w:t xml:space="preserve"> </w:t>
      </w:r>
      <w:proofErr w:type="gramStart"/>
      <w:r w:rsidR="002B6104" w:rsidRPr="00BB5498">
        <w:rPr>
          <w:rFonts w:ascii="Arial" w:hAnsi="Arial" w:cs="Arial"/>
          <w:color w:val="000000"/>
        </w:rPr>
        <w:t>nama :</w:t>
      </w:r>
      <w:proofErr w:type="gramEnd"/>
    </w:p>
    <w:p w14:paraId="2E0DEE19" w14:textId="2D8B72DC" w:rsidR="002B6104" w:rsidRPr="0036219D" w:rsidRDefault="0036219D" w:rsidP="002B6104">
      <w:pPr>
        <w:pStyle w:val="ListParagraph"/>
        <w:numPr>
          <w:ilvl w:val="0"/>
          <w:numId w:val="48"/>
        </w:numPr>
        <w:tabs>
          <w:tab w:val="left" w:pos="36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(Nama Ahli Waris)</w:t>
      </w:r>
      <w:r w:rsidR="002B6104"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 w:rsidRPr="001F10EB">
        <w:rPr>
          <w:rFonts w:ascii="Arial" w:hAnsi="Arial" w:cs="Arial"/>
        </w:rPr>
        <w:t>: ______________, ______________</w:t>
      </w:r>
      <w:r w:rsidRPr="001F10EB">
        <w:rPr>
          <w:rFonts w:ascii="Arial" w:hAnsi="Arial" w:cs="Arial"/>
          <w:color w:val="000000"/>
        </w:rPr>
        <w:t xml:space="preserve">, </w:t>
      </w:r>
      <w:proofErr w:type="spellStart"/>
      <w:r w:rsidRPr="001F10EB">
        <w:rPr>
          <w:rFonts w:ascii="Arial" w:hAnsi="Arial" w:cs="Arial"/>
          <w:color w:val="000000"/>
        </w:rPr>
        <w:t>beralamat</w:t>
      </w:r>
      <w:proofErr w:type="spellEnd"/>
      <w:r w:rsidRPr="001F10EB">
        <w:rPr>
          <w:rFonts w:ascii="Arial" w:hAnsi="Arial" w:cs="Arial"/>
          <w:color w:val="000000"/>
        </w:rPr>
        <w:t xml:space="preserve"> di _________________________________________________________, </w:t>
      </w:r>
      <w:proofErr w:type="spellStart"/>
      <w:r w:rsidRPr="001F10EB">
        <w:rPr>
          <w:rFonts w:ascii="Arial" w:hAnsi="Arial" w:cs="Arial"/>
          <w:color w:val="000000"/>
        </w:rPr>
        <w:t>Pemegang</w:t>
      </w:r>
      <w:proofErr w:type="spellEnd"/>
      <w:r w:rsidRPr="001F10EB">
        <w:rPr>
          <w:rFonts w:ascii="Arial" w:hAnsi="Arial" w:cs="Arial"/>
          <w:color w:val="000000"/>
        </w:rPr>
        <w:t xml:space="preserve"> Kartu Tanda </w:t>
      </w:r>
      <w:proofErr w:type="spellStart"/>
      <w:r w:rsidRPr="001F10EB">
        <w:rPr>
          <w:rFonts w:ascii="Arial" w:hAnsi="Arial" w:cs="Arial"/>
          <w:color w:val="000000"/>
        </w:rPr>
        <w:t>Penduduk</w:t>
      </w:r>
      <w:proofErr w:type="spellEnd"/>
      <w:r w:rsidRPr="001F10EB">
        <w:rPr>
          <w:rFonts w:ascii="Arial" w:hAnsi="Arial" w:cs="Arial"/>
          <w:color w:val="000000"/>
        </w:rPr>
        <w:t xml:space="preserve"> </w:t>
      </w:r>
      <w:proofErr w:type="spellStart"/>
      <w:r w:rsidRPr="001F10EB">
        <w:rPr>
          <w:rFonts w:ascii="Arial" w:hAnsi="Arial" w:cs="Arial"/>
          <w:color w:val="000000"/>
        </w:rPr>
        <w:t>Nomor</w:t>
      </w:r>
      <w:proofErr w:type="spellEnd"/>
      <w:r w:rsidRPr="001F10EB">
        <w:rPr>
          <w:rFonts w:ascii="Arial" w:hAnsi="Arial" w:cs="Arial"/>
          <w:color w:val="000000"/>
        </w:rPr>
        <w:t xml:space="preserve">: </w:t>
      </w:r>
      <w:r w:rsidRPr="001F10EB">
        <w:rPr>
          <w:rFonts w:ascii="Arial" w:hAnsi="Arial" w:cs="Arial"/>
        </w:rPr>
        <w:t>______________</w:t>
      </w:r>
      <w:r w:rsidRPr="001F10EB">
        <w:rPr>
          <w:rFonts w:ascii="Arial" w:hAnsi="Arial" w:cs="Arial"/>
          <w:color w:val="000000"/>
        </w:rPr>
        <w:t>,</w:t>
      </w:r>
    </w:p>
    <w:p w14:paraId="4E166879" w14:textId="77777777" w:rsidR="0036219D" w:rsidRPr="0036219D" w:rsidRDefault="0036219D" w:rsidP="0036219D">
      <w:pPr>
        <w:pStyle w:val="ListParagraph"/>
        <w:numPr>
          <w:ilvl w:val="0"/>
          <w:numId w:val="48"/>
        </w:numPr>
        <w:tabs>
          <w:tab w:val="left" w:pos="36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(Nama Ahli Waris),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 w:rsidRPr="001F10EB">
        <w:rPr>
          <w:rFonts w:ascii="Arial" w:hAnsi="Arial" w:cs="Arial"/>
        </w:rPr>
        <w:t>: ______________, ______________</w:t>
      </w:r>
      <w:r w:rsidRPr="001F10EB">
        <w:rPr>
          <w:rFonts w:ascii="Arial" w:hAnsi="Arial" w:cs="Arial"/>
          <w:color w:val="000000"/>
        </w:rPr>
        <w:t xml:space="preserve">, </w:t>
      </w:r>
      <w:proofErr w:type="spellStart"/>
      <w:r w:rsidRPr="001F10EB">
        <w:rPr>
          <w:rFonts w:ascii="Arial" w:hAnsi="Arial" w:cs="Arial"/>
          <w:color w:val="000000"/>
        </w:rPr>
        <w:t>beralamat</w:t>
      </w:r>
      <w:proofErr w:type="spellEnd"/>
      <w:r w:rsidRPr="001F10EB">
        <w:rPr>
          <w:rFonts w:ascii="Arial" w:hAnsi="Arial" w:cs="Arial"/>
          <w:color w:val="000000"/>
        </w:rPr>
        <w:t xml:space="preserve"> di _________________________________________________________, </w:t>
      </w:r>
      <w:proofErr w:type="spellStart"/>
      <w:r w:rsidRPr="001F10EB">
        <w:rPr>
          <w:rFonts w:ascii="Arial" w:hAnsi="Arial" w:cs="Arial"/>
          <w:color w:val="000000"/>
        </w:rPr>
        <w:t>Pemegang</w:t>
      </w:r>
      <w:proofErr w:type="spellEnd"/>
      <w:r w:rsidRPr="001F10EB">
        <w:rPr>
          <w:rFonts w:ascii="Arial" w:hAnsi="Arial" w:cs="Arial"/>
          <w:color w:val="000000"/>
        </w:rPr>
        <w:t xml:space="preserve"> Kartu Tanda </w:t>
      </w:r>
      <w:proofErr w:type="spellStart"/>
      <w:r w:rsidRPr="001F10EB">
        <w:rPr>
          <w:rFonts w:ascii="Arial" w:hAnsi="Arial" w:cs="Arial"/>
          <w:color w:val="000000"/>
        </w:rPr>
        <w:t>Penduduk</w:t>
      </w:r>
      <w:proofErr w:type="spellEnd"/>
      <w:r w:rsidRPr="001F10EB">
        <w:rPr>
          <w:rFonts w:ascii="Arial" w:hAnsi="Arial" w:cs="Arial"/>
          <w:color w:val="000000"/>
        </w:rPr>
        <w:t xml:space="preserve"> </w:t>
      </w:r>
      <w:proofErr w:type="spellStart"/>
      <w:r w:rsidRPr="001F10EB">
        <w:rPr>
          <w:rFonts w:ascii="Arial" w:hAnsi="Arial" w:cs="Arial"/>
          <w:color w:val="000000"/>
        </w:rPr>
        <w:t>Nomor</w:t>
      </w:r>
      <w:proofErr w:type="spellEnd"/>
      <w:r w:rsidRPr="001F10EB">
        <w:rPr>
          <w:rFonts w:ascii="Arial" w:hAnsi="Arial" w:cs="Arial"/>
          <w:color w:val="000000"/>
        </w:rPr>
        <w:t xml:space="preserve">: </w:t>
      </w:r>
      <w:r w:rsidRPr="001F10EB">
        <w:rPr>
          <w:rFonts w:ascii="Arial" w:hAnsi="Arial" w:cs="Arial"/>
        </w:rPr>
        <w:t>______________</w:t>
      </w:r>
      <w:r w:rsidRPr="001F10EB">
        <w:rPr>
          <w:rFonts w:ascii="Arial" w:hAnsi="Arial" w:cs="Arial"/>
          <w:color w:val="000000"/>
        </w:rPr>
        <w:t>,</w:t>
      </w:r>
    </w:p>
    <w:p w14:paraId="4CB2C5BE" w14:textId="77777777" w:rsidR="0036219D" w:rsidRPr="0036219D" w:rsidRDefault="0036219D" w:rsidP="0036219D">
      <w:pPr>
        <w:pStyle w:val="ListParagraph"/>
        <w:numPr>
          <w:ilvl w:val="0"/>
          <w:numId w:val="48"/>
        </w:numPr>
        <w:tabs>
          <w:tab w:val="left" w:pos="36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(Nama Ahli Waris),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 w:rsidRPr="001F10EB">
        <w:rPr>
          <w:rFonts w:ascii="Arial" w:hAnsi="Arial" w:cs="Arial"/>
        </w:rPr>
        <w:t>: ______________, ______________</w:t>
      </w:r>
      <w:r w:rsidRPr="001F10EB">
        <w:rPr>
          <w:rFonts w:ascii="Arial" w:hAnsi="Arial" w:cs="Arial"/>
          <w:color w:val="000000"/>
        </w:rPr>
        <w:t xml:space="preserve">, </w:t>
      </w:r>
      <w:proofErr w:type="spellStart"/>
      <w:r w:rsidRPr="001F10EB">
        <w:rPr>
          <w:rFonts w:ascii="Arial" w:hAnsi="Arial" w:cs="Arial"/>
          <w:color w:val="000000"/>
        </w:rPr>
        <w:t>beralamat</w:t>
      </w:r>
      <w:proofErr w:type="spellEnd"/>
      <w:r w:rsidRPr="001F10EB">
        <w:rPr>
          <w:rFonts w:ascii="Arial" w:hAnsi="Arial" w:cs="Arial"/>
          <w:color w:val="000000"/>
        </w:rPr>
        <w:t xml:space="preserve"> di _________________________________________________________, </w:t>
      </w:r>
      <w:proofErr w:type="spellStart"/>
      <w:r w:rsidRPr="001F10EB">
        <w:rPr>
          <w:rFonts w:ascii="Arial" w:hAnsi="Arial" w:cs="Arial"/>
          <w:color w:val="000000"/>
        </w:rPr>
        <w:t>Pemegang</w:t>
      </w:r>
      <w:proofErr w:type="spellEnd"/>
      <w:r w:rsidRPr="001F10EB">
        <w:rPr>
          <w:rFonts w:ascii="Arial" w:hAnsi="Arial" w:cs="Arial"/>
          <w:color w:val="000000"/>
        </w:rPr>
        <w:t xml:space="preserve"> Kartu Tanda </w:t>
      </w:r>
      <w:proofErr w:type="spellStart"/>
      <w:r w:rsidRPr="001F10EB">
        <w:rPr>
          <w:rFonts w:ascii="Arial" w:hAnsi="Arial" w:cs="Arial"/>
          <w:color w:val="000000"/>
        </w:rPr>
        <w:t>Penduduk</w:t>
      </w:r>
      <w:proofErr w:type="spellEnd"/>
      <w:r w:rsidRPr="001F10EB">
        <w:rPr>
          <w:rFonts w:ascii="Arial" w:hAnsi="Arial" w:cs="Arial"/>
          <w:color w:val="000000"/>
        </w:rPr>
        <w:t xml:space="preserve"> </w:t>
      </w:r>
      <w:proofErr w:type="spellStart"/>
      <w:r w:rsidRPr="001F10EB">
        <w:rPr>
          <w:rFonts w:ascii="Arial" w:hAnsi="Arial" w:cs="Arial"/>
          <w:color w:val="000000"/>
        </w:rPr>
        <w:t>Nomor</w:t>
      </w:r>
      <w:proofErr w:type="spellEnd"/>
      <w:r w:rsidRPr="001F10EB">
        <w:rPr>
          <w:rFonts w:ascii="Arial" w:hAnsi="Arial" w:cs="Arial"/>
          <w:color w:val="000000"/>
        </w:rPr>
        <w:t xml:space="preserve">: </w:t>
      </w:r>
      <w:r w:rsidRPr="001F10EB">
        <w:rPr>
          <w:rFonts w:ascii="Arial" w:hAnsi="Arial" w:cs="Arial"/>
        </w:rPr>
        <w:t>______________</w:t>
      </w:r>
      <w:r w:rsidRPr="001F10EB">
        <w:rPr>
          <w:rFonts w:ascii="Arial" w:hAnsi="Arial" w:cs="Arial"/>
          <w:color w:val="000000"/>
        </w:rPr>
        <w:t>,</w:t>
      </w:r>
    </w:p>
    <w:p w14:paraId="0158F76C" w14:textId="77777777" w:rsidR="0036219D" w:rsidRPr="0036219D" w:rsidRDefault="0036219D" w:rsidP="0036219D">
      <w:pPr>
        <w:pStyle w:val="ListParagraph"/>
        <w:numPr>
          <w:ilvl w:val="0"/>
          <w:numId w:val="48"/>
        </w:numPr>
        <w:tabs>
          <w:tab w:val="left" w:pos="36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(Nama Ahli Waris),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 w:rsidRPr="001F10EB">
        <w:rPr>
          <w:rFonts w:ascii="Arial" w:hAnsi="Arial" w:cs="Arial"/>
        </w:rPr>
        <w:t>: ______________, ______________</w:t>
      </w:r>
      <w:r w:rsidRPr="001F10EB">
        <w:rPr>
          <w:rFonts w:ascii="Arial" w:hAnsi="Arial" w:cs="Arial"/>
          <w:color w:val="000000"/>
        </w:rPr>
        <w:t xml:space="preserve">, </w:t>
      </w:r>
      <w:proofErr w:type="spellStart"/>
      <w:r w:rsidRPr="001F10EB">
        <w:rPr>
          <w:rFonts w:ascii="Arial" w:hAnsi="Arial" w:cs="Arial"/>
          <w:color w:val="000000"/>
        </w:rPr>
        <w:t>beralamat</w:t>
      </w:r>
      <w:proofErr w:type="spellEnd"/>
      <w:r w:rsidRPr="001F10EB">
        <w:rPr>
          <w:rFonts w:ascii="Arial" w:hAnsi="Arial" w:cs="Arial"/>
          <w:color w:val="000000"/>
        </w:rPr>
        <w:t xml:space="preserve"> di _________________________________________________________, </w:t>
      </w:r>
      <w:proofErr w:type="spellStart"/>
      <w:r w:rsidRPr="001F10EB">
        <w:rPr>
          <w:rFonts w:ascii="Arial" w:hAnsi="Arial" w:cs="Arial"/>
          <w:color w:val="000000"/>
        </w:rPr>
        <w:t>Pemegang</w:t>
      </w:r>
      <w:proofErr w:type="spellEnd"/>
      <w:r w:rsidRPr="001F10EB">
        <w:rPr>
          <w:rFonts w:ascii="Arial" w:hAnsi="Arial" w:cs="Arial"/>
          <w:color w:val="000000"/>
        </w:rPr>
        <w:t xml:space="preserve"> Kartu Tanda </w:t>
      </w:r>
      <w:proofErr w:type="spellStart"/>
      <w:r w:rsidRPr="001F10EB">
        <w:rPr>
          <w:rFonts w:ascii="Arial" w:hAnsi="Arial" w:cs="Arial"/>
          <w:color w:val="000000"/>
        </w:rPr>
        <w:t>Penduduk</w:t>
      </w:r>
      <w:proofErr w:type="spellEnd"/>
      <w:r w:rsidRPr="001F10EB">
        <w:rPr>
          <w:rFonts w:ascii="Arial" w:hAnsi="Arial" w:cs="Arial"/>
          <w:color w:val="000000"/>
        </w:rPr>
        <w:t xml:space="preserve"> </w:t>
      </w:r>
      <w:proofErr w:type="spellStart"/>
      <w:r w:rsidRPr="001F10EB">
        <w:rPr>
          <w:rFonts w:ascii="Arial" w:hAnsi="Arial" w:cs="Arial"/>
          <w:color w:val="000000"/>
        </w:rPr>
        <w:t>Nomor</w:t>
      </w:r>
      <w:proofErr w:type="spellEnd"/>
      <w:r w:rsidRPr="001F10EB">
        <w:rPr>
          <w:rFonts w:ascii="Arial" w:hAnsi="Arial" w:cs="Arial"/>
          <w:color w:val="000000"/>
        </w:rPr>
        <w:t xml:space="preserve">: </w:t>
      </w:r>
      <w:r w:rsidRPr="001F10EB">
        <w:rPr>
          <w:rFonts w:ascii="Arial" w:hAnsi="Arial" w:cs="Arial"/>
        </w:rPr>
        <w:t>______________</w:t>
      </w:r>
      <w:r w:rsidRPr="001F10EB">
        <w:rPr>
          <w:rFonts w:ascii="Arial" w:hAnsi="Arial" w:cs="Arial"/>
          <w:color w:val="000000"/>
        </w:rPr>
        <w:t>,</w:t>
      </w:r>
    </w:p>
    <w:p w14:paraId="4D18A534" w14:textId="77777777" w:rsidR="0036219D" w:rsidRPr="0036219D" w:rsidRDefault="0036219D" w:rsidP="0036219D">
      <w:pPr>
        <w:pStyle w:val="ListParagraph"/>
        <w:numPr>
          <w:ilvl w:val="0"/>
          <w:numId w:val="48"/>
        </w:numPr>
        <w:tabs>
          <w:tab w:val="left" w:pos="36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(Nama Ahli Waris),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 w:rsidRPr="001F10EB">
        <w:rPr>
          <w:rFonts w:ascii="Arial" w:hAnsi="Arial" w:cs="Arial"/>
        </w:rPr>
        <w:t>: ______________, ______________</w:t>
      </w:r>
      <w:r w:rsidRPr="001F10EB">
        <w:rPr>
          <w:rFonts w:ascii="Arial" w:hAnsi="Arial" w:cs="Arial"/>
          <w:color w:val="000000"/>
        </w:rPr>
        <w:t xml:space="preserve">, </w:t>
      </w:r>
      <w:proofErr w:type="spellStart"/>
      <w:r w:rsidRPr="001F10EB">
        <w:rPr>
          <w:rFonts w:ascii="Arial" w:hAnsi="Arial" w:cs="Arial"/>
          <w:color w:val="000000"/>
        </w:rPr>
        <w:t>beralamat</w:t>
      </w:r>
      <w:proofErr w:type="spellEnd"/>
      <w:r w:rsidRPr="001F10EB">
        <w:rPr>
          <w:rFonts w:ascii="Arial" w:hAnsi="Arial" w:cs="Arial"/>
          <w:color w:val="000000"/>
        </w:rPr>
        <w:t xml:space="preserve"> di _________________________________________________________, </w:t>
      </w:r>
      <w:proofErr w:type="spellStart"/>
      <w:r w:rsidRPr="001F10EB">
        <w:rPr>
          <w:rFonts w:ascii="Arial" w:hAnsi="Arial" w:cs="Arial"/>
          <w:color w:val="000000"/>
        </w:rPr>
        <w:t>Pemegang</w:t>
      </w:r>
      <w:proofErr w:type="spellEnd"/>
      <w:r w:rsidRPr="001F10EB">
        <w:rPr>
          <w:rFonts w:ascii="Arial" w:hAnsi="Arial" w:cs="Arial"/>
          <w:color w:val="000000"/>
        </w:rPr>
        <w:t xml:space="preserve"> Kartu Tanda </w:t>
      </w:r>
      <w:proofErr w:type="spellStart"/>
      <w:r w:rsidRPr="001F10EB">
        <w:rPr>
          <w:rFonts w:ascii="Arial" w:hAnsi="Arial" w:cs="Arial"/>
          <w:color w:val="000000"/>
        </w:rPr>
        <w:t>Penduduk</w:t>
      </w:r>
      <w:proofErr w:type="spellEnd"/>
      <w:r w:rsidRPr="001F10EB">
        <w:rPr>
          <w:rFonts w:ascii="Arial" w:hAnsi="Arial" w:cs="Arial"/>
          <w:color w:val="000000"/>
        </w:rPr>
        <w:t xml:space="preserve"> </w:t>
      </w:r>
      <w:proofErr w:type="spellStart"/>
      <w:r w:rsidRPr="001F10EB">
        <w:rPr>
          <w:rFonts w:ascii="Arial" w:hAnsi="Arial" w:cs="Arial"/>
          <w:color w:val="000000"/>
        </w:rPr>
        <w:t>Nomor</w:t>
      </w:r>
      <w:proofErr w:type="spellEnd"/>
      <w:r w:rsidRPr="001F10EB">
        <w:rPr>
          <w:rFonts w:ascii="Arial" w:hAnsi="Arial" w:cs="Arial"/>
          <w:color w:val="000000"/>
        </w:rPr>
        <w:t xml:space="preserve">: </w:t>
      </w:r>
      <w:r w:rsidRPr="001F10EB">
        <w:rPr>
          <w:rFonts w:ascii="Arial" w:hAnsi="Arial" w:cs="Arial"/>
        </w:rPr>
        <w:t>______________</w:t>
      </w:r>
      <w:r w:rsidRPr="001F10EB">
        <w:rPr>
          <w:rFonts w:ascii="Arial" w:hAnsi="Arial" w:cs="Arial"/>
          <w:color w:val="000000"/>
        </w:rPr>
        <w:t>,</w:t>
      </w:r>
    </w:p>
    <w:p w14:paraId="4DC1A51D" w14:textId="1FE92B5C" w:rsidR="001F10EB" w:rsidRPr="0036219D" w:rsidRDefault="0036219D" w:rsidP="0036219D">
      <w:pPr>
        <w:pStyle w:val="ListParagraph"/>
        <w:numPr>
          <w:ilvl w:val="0"/>
          <w:numId w:val="48"/>
        </w:numPr>
        <w:tabs>
          <w:tab w:val="left" w:pos="36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(Nama Ahli Waris), </w:t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 w:rsidRPr="001F10EB">
        <w:rPr>
          <w:rFonts w:ascii="Arial" w:hAnsi="Arial" w:cs="Arial"/>
        </w:rPr>
        <w:t>: ______________, ______________</w:t>
      </w:r>
      <w:r w:rsidRPr="001F10EB">
        <w:rPr>
          <w:rFonts w:ascii="Arial" w:hAnsi="Arial" w:cs="Arial"/>
          <w:color w:val="000000"/>
        </w:rPr>
        <w:t xml:space="preserve">, </w:t>
      </w:r>
      <w:proofErr w:type="spellStart"/>
      <w:r w:rsidRPr="001F10EB">
        <w:rPr>
          <w:rFonts w:ascii="Arial" w:hAnsi="Arial" w:cs="Arial"/>
          <w:color w:val="000000"/>
        </w:rPr>
        <w:t>beralamat</w:t>
      </w:r>
      <w:proofErr w:type="spellEnd"/>
      <w:r w:rsidRPr="001F10EB">
        <w:rPr>
          <w:rFonts w:ascii="Arial" w:hAnsi="Arial" w:cs="Arial"/>
          <w:color w:val="000000"/>
        </w:rPr>
        <w:t xml:space="preserve"> di _________________________________________________________, </w:t>
      </w:r>
      <w:proofErr w:type="spellStart"/>
      <w:r w:rsidRPr="001F10EB">
        <w:rPr>
          <w:rFonts w:ascii="Arial" w:hAnsi="Arial" w:cs="Arial"/>
          <w:color w:val="000000"/>
        </w:rPr>
        <w:t>Pemegang</w:t>
      </w:r>
      <w:proofErr w:type="spellEnd"/>
      <w:r w:rsidRPr="001F10EB">
        <w:rPr>
          <w:rFonts w:ascii="Arial" w:hAnsi="Arial" w:cs="Arial"/>
          <w:color w:val="000000"/>
        </w:rPr>
        <w:t xml:space="preserve"> Kartu Tanda </w:t>
      </w:r>
      <w:proofErr w:type="spellStart"/>
      <w:r w:rsidRPr="001F10EB">
        <w:rPr>
          <w:rFonts w:ascii="Arial" w:hAnsi="Arial" w:cs="Arial"/>
          <w:color w:val="000000"/>
        </w:rPr>
        <w:t>Penduduk</w:t>
      </w:r>
      <w:proofErr w:type="spellEnd"/>
      <w:r w:rsidRPr="001F10EB">
        <w:rPr>
          <w:rFonts w:ascii="Arial" w:hAnsi="Arial" w:cs="Arial"/>
          <w:color w:val="000000"/>
        </w:rPr>
        <w:t xml:space="preserve"> </w:t>
      </w:r>
      <w:proofErr w:type="spellStart"/>
      <w:r w:rsidRPr="001F10EB">
        <w:rPr>
          <w:rFonts w:ascii="Arial" w:hAnsi="Arial" w:cs="Arial"/>
          <w:color w:val="000000"/>
        </w:rPr>
        <w:t>Nomor</w:t>
      </w:r>
      <w:proofErr w:type="spellEnd"/>
      <w:r w:rsidRPr="001F10EB">
        <w:rPr>
          <w:rFonts w:ascii="Arial" w:hAnsi="Arial" w:cs="Arial"/>
          <w:color w:val="000000"/>
        </w:rPr>
        <w:t xml:space="preserve">: </w:t>
      </w:r>
      <w:r w:rsidRPr="001F10EB">
        <w:rPr>
          <w:rFonts w:ascii="Arial" w:hAnsi="Arial" w:cs="Arial"/>
        </w:rPr>
        <w:t>______________</w:t>
      </w:r>
      <w:r w:rsidRPr="001F10EB">
        <w:rPr>
          <w:rFonts w:ascii="Arial" w:hAnsi="Arial" w:cs="Arial"/>
          <w:color w:val="000000"/>
        </w:rPr>
        <w:t>,</w:t>
      </w:r>
      <w:proofErr w:type="spellStart"/>
      <w:r w:rsidR="001F10EB" w:rsidRPr="0036219D">
        <w:rPr>
          <w:rFonts w:ascii="Arial" w:hAnsi="Arial" w:cs="Arial"/>
        </w:rPr>
        <w:t>selanjutnya</w:t>
      </w:r>
      <w:proofErr w:type="spellEnd"/>
      <w:r w:rsidR="001F10EB" w:rsidRPr="0036219D">
        <w:rPr>
          <w:rFonts w:ascii="Arial" w:hAnsi="Arial" w:cs="Arial"/>
        </w:rPr>
        <w:t xml:space="preserve"> </w:t>
      </w:r>
      <w:proofErr w:type="spellStart"/>
      <w:r w:rsidR="001F10EB" w:rsidRPr="0036219D">
        <w:rPr>
          <w:rFonts w:ascii="Arial" w:hAnsi="Arial" w:cs="Arial"/>
        </w:rPr>
        <w:t>disebut</w:t>
      </w:r>
      <w:proofErr w:type="spellEnd"/>
      <w:r w:rsidR="001F10EB" w:rsidRPr="0036219D">
        <w:rPr>
          <w:rFonts w:ascii="Arial" w:hAnsi="Arial" w:cs="Arial"/>
        </w:rPr>
        <w:t xml:space="preserve"> “</w:t>
      </w:r>
      <w:proofErr w:type="spellStart"/>
      <w:r w:rsidR="001F10EB" w:rsidRPr="0036219D">
        <w:rPr>
          <w:rFonts w:ascii="Arial" w:hAnsi="Arial" w:cs="Arial"/>
          <w:b/>
        </w:rPr>
        <w:t>Pemilik</w:t>
      </w:r>
      <w:proofErr w:type="spellEnd"/>
      <w:r w:rsidR="001F10EB" w:rsidRPr="0036219D">
        <w:rPr>
          <w:rFonts w:ascii="Arial" w:hAnsi="Arial" w:cs="Arial"/>
          <w:b/>
        </w:rPr>
        <w:t xml:space="preserve"> Lahan</w:t>
      </w:r>
      <w:r w:rsidR="001F10EB" w:rsidRPr="0036219D">
        <w:rPr>
          <w:rFonts w:ascii="Arial" w:hAnsi="Arial" w:cs="Arial"/>
        </w:rPr>
        <w:t>”,</w:t>
      </w:r>
      <w:r w:rsidR="001F10EB" w:rsidRPr="0036219D">
        <w:rPr>
          <w:rFonts w:ascii="Arial" w:hAnsi="Arial" w:cs="Arial"/>
          <w:b/>
        </w:rPr>
        <w:t xml:space="preserve"> </w:t>
      </w:r>
      <w:r w:rsidR="001F10EB" w:rsidRPr="0036219D">
        <w:rPr>
          <w:rFonts w:ascii="Arial" w:hAnsi="Arial" w:cs="Arial"/>
        </w:rPr>
        <w:t>dan</w:t>
      </w:r>
    </w:p>
    <w:p w14:paraId="4DC1A51E" w14:textId="77777777" w:rsidR="001F10EB" w:rsidRPr="001F10EB" w:rsidRDefault="001F10EB" w:rsidP="001F10EB">
      <w:pPr>
        <w:ind w:left="360"/>
        <w:jc w:val="both"/>
        <w:rPr>
          <w:rFonts w:ascii="Arial" w:hAnsi="Arial" w:cs="Arial"/>
          <w:b/>
          <w:bCs/>
        </w:rPr>
      </w:pPr>
    </w:p>
    <w:p w14:paraId="4DC1A520" w14:textId="77777777" w:rsidR="001F10EB" w:rsidRPr="001F10EB" w:rsidRDefault="001F10EB" w:rsidP="001F10EB">
      <w:pPr>
        <w:ind w:left="2520"/>
        <w:jc w:val="both"/>
        <w:rPr>
          <w:rFonts w:ascii="Arial" w:hAnsi="Arial" w:cs="Arial"/>
        </w:rPr>
      </w:pPr>
    </w:p>
    <w:p w14:paraId="4DC1A521" w14:textId="0E1CF4B5" w:rsidR="007A041B" w:rsidRPr="00BB5498" w:rsidRDefault="008049D6" w:rsidP="00BB5498">
      <w:pPr>
        <w:pStyle w:val="ListParagraph"/>
        <w:numPr>
          <w:ilvl w:val="0"/>
          <w:numId w:val="44"/>
        </w:numPr>
        <w:tabs>
          <w:tab w:val="left" w:pos="360"/>
        </w:tabs>
        <w:ind w:left="360" w:hanging="360"/>
        <w:jc w:val="both"/>
        <w:rPr>
          <w:rFonts w:ascii="Arial" w:hAnsi="Arial" w:cs="Arial"/>
        </w:rPr>
      </w:pPr>
      <w:r w:rsidRPr="00BB5498">
        <w:rPr>
          <w:rFonts w:ascii="Arial" w:hAnsi="Arial" w:cs="Arial"/>
          <w:b/>
          <w:bCs/>
          <w:lang w:val="id-ID"/>
        </w:rPr>
        <w:t>PT</w:t>
      </w:r>
      <w:r w:rsidR="001F10EB" w:rsidRPr="00BB5498">
        <w:rPr>
          <w:rFonts w:ascii="Arial" w:hAnsi="Arial" w:cs="Arial"/>
          <w:b/>
          <w:bCs/>
          <w:lang w:val="id-ID"/>
        </w:rPr>
        <w:t xml:space="preserve"> </w:t>
      </w:r>
      <w:r w:rsidR="009B780D" w:rsidRPr="00BB5498">
        <w:rPr>
          <w:rFonts w:ascii="Arial" w:hAnsi="Arial" w:cs="Arial"/>
          <w:b/>
          <w:bCs/>
        </w:rPr>
        <w:t>TOWER BERSAMA</w:t>
      </w:r>
      <w:r w:rsidR="001F10EB" w:rsidRPr="00BB5498">
        <w:rPr>
          <w:rFonts w:ascii="Arial" w:hAnsi="Arial" w:cs="Arial"/>
          <w:bCs/>
        </w:rPr>
        <w:t>,</w:t>
      </w:r>
      <w:r w:rsidR="001F10EB" w:rsidRPr="00BB5498">
        <w:rPr>
          <w:rFonts w:ascii="Arial" w:hAnsi="Arial" w:cs="Arial"/>
          <w:b/>
          <w:bCs/>
        </w:rPr>
        <w:t xml:space="preserve"> </w:t>
      </w:r>
      <w:proofErr w:type="spellStart"/>
      <w:r w:rsidR="001F10EB" w:rsidRPr="00BB5498">
        <w:rPr>
          <w:rFonts w:ascii="Arial" w:hAnsi="Arial" w:cs="Arial"/>
        </w:rPr>
        <w:t>berkedudukan</w:t>
      </w:r>
      <w:proofErr w:type="spellEnd"/>
      <w:r w:rsidR="001F10EB" w:rsidRPr="00BB5498">
        <w:rPr>
          <w:rFonts w:ascii="Arial" w:hAnsi="Arial" w:cs="Arial"/>
        </w:rPr>
        <w:t xml:space="preserve"> di Jakarta Selatan dan </w:t>
      </w:r>
      <w:proofErr w:type="spellStart"/>
      <w:r w:rsidR="001F10EB" w:rsidRPr="00BB5498">
        <w:rPr>
          <w:rFonts w:ascii="Arial" w:hAnsi="Arial" w:cs="Arial"/>
        </w:rPr>
        <w:t>berkantor</w:t>
      </w:r>
      <w:proofErr w:type="spellEnd"/>
      <w:r w:rsidR="001F10EB" w:rsidRPr="00BB5498">
        <w:rPr>
          <w:rFonts w:ascii="Arial" w:hAnsi="Arial" w:cs="Arial"/>
        </w:rPr>
        <w:t xml:space="preserve"> di </w:t>
      </w:r>
      <w:r w:rsidR="00FC14AF" w:rsidRPr="00BB5498">
        <w:rPr>
          <w:rFonts w:ascii="Arial" w:hAnsi="Arial" w:cs="Arial"/>
          <w:lang w:val="id-ID"/>
        </w:rPr>
        <w:t>The Convergence Indonesia</w:t>
      </w:r>
      <w:r w:rsidR="001F10EB" w:rsidRPr="00BB5498">
        <w:rPr>
          <w:rFonts w:ascii="Arial" w:hAnsi="Arial" w:cs="Arial"/>
        </w:rPr>
        <w:t>,</w:t>
      </w:r>
      <w:r w:rsidR="00FC14AF" w:rsidRPr="00BB5498">
        <w:rPr>
          <w:rFonts w:ascii="Arial" w:hAnsi="Arial" w:cs="Arial"/>
          <w:lang w:val="id-ID"/>
        </w:rPr>
        <w:t xml:space="preserve"> Lantai 11,</w:t>
      </w:r>
      <w:r w:rsidR="001F10EB" w:rsidRPr="00BB5498">
        <w:rPr>
          <w:rFonts w:ascii="Arial" w:hAnsi="Arial" w:cs="Arial"/>
        </w:rPr>
        <w:t xml:space="preserve"> </w:t>
      </w:r>
      <w:r w:rsidR="00FC14AF" w:rsidRPr="00BB5498">
        <w:rPr>
          <w:rFonts w:ascii="Arial" w:hAnsi="Arial" w:cs="Arial"/>
          <w:lang w:val="id-ID"/>
        </w:rPr>
        <w:t xml:space="preserve">Kawasan Rasuna Epicentrum, </w:t>
      </w:r>
      <w:r w:rsidR="001F10EB" w:rsidRPr="00BB5498">
        <w:rPr>
          <w:rFonts w:ascii="Arial" w:hAnsi="Arial" w:cs="Arial"/>
        </w:rPr>
        <w:t xml:space="preserve">Jl. </w:t>
      </w:r>
      <w:r w:rsidR="00FC14AF" w:rsidRPr="00BB5498">
        <w:rPr>
          <w:rFonts w:ascii="Arial" w:hAnsi="Arial" w:cs="Arial"/>
          <w:lang w:val="id-ID"/>
        </w:rPr>
        <w:t>HR. Rasuna Said</w:t>
      </w:r>
      <w:r w:rsidR="001F10EB" w:rsidRPr="00BB5498">
        <w:rPr>
          <w:rFonts w:ascii="Arial" w:hAnsi="Arial" w:cs="Arial"/>
        </w:rPr>
        <w:t xml:space="preserve">, </w:t>
      </w:r>
      <w:r w:rsidR="00FC14AF" w:rsidRPr="00BB5498">
        <w:rPr>
          <w:rFonts w:ascii="Arial" w:hAnsi="Arial" w:cs="Arial"/>
          <w:lang w:val="id-ID"/>
        </w:rPr>
        <w:t xml:space="preserve">Karet Kuningan, Setiabudi, </w:t>
      </w:r>
      <w:r w:rsidR="001F10EB" w:rsidRPr="00BB5498">
        <w:rPr>
          <w:rFonts w:ascii="Arial" w:hAnsi="Arial" w:cs="Arial"/>
        </w:rPr>
        <w:t>Jakarta</w:t>
      </w:r>
      <w:r w:rsidR="00FC14AF" w:rsidRPr="00BB5498">
        <w:rPr>
          <w:rFonts w:ascii="Arial" w:hAnsi="Arial" w:cs="Arial"/>
          <w:lang w:val="id-ID"/>
        </w:rPr>
        <w:t xml:space="preserve"> Selatan</w:t>
      </w:r>
      <w:r w:rsidR="001F10EB" w:rsidRPr="00BB5498">
        <w:rPr>
          <w:rFonts w:ascii="Arial" w:hAnsi="Arial" w:cs="Arial"/>
        </w:rPr>
        <w:t xml:space="preserve"> 129</w:t>
      </w:r>
      <w:r w:rsidR="00FC14AF" w:rsidRPr="00BB5498">
        <w:rPr>
          <w:rFonts w:ascii="Arial" w:hAnsi="Arial" w:cs="Arial"/>
          <w:lang w:val="id-ID"/>
        </w:rPr>
        <w:t>4</w:t>
      </w:r>
      <w:r w:rsidR="001F10EB" w:rsidRPr="00BB5498">
        <w:rPr>
          <w:rFonts w:ascii="Arial" w:hAnsi="Arial" w:cs="Arial"/>
        </w:rPr>
        <w:t>0</w:t>
      </w:r>
      <w:r w:rsidR="001F10EB" w:rsidRPr="00BB5498">
        <w:rPr>
          <w:rFonts w:ascii="Arial" w:hAnsi="Arial" w:cs="Arial"/>
          <w:lang w:val="id-ID"/>
        </w:rPr>
        <w:t>, dalam</w:t>
      </w:r>
      <w:r w:rsidR="001F10EB" w:rsidRPr="00BB5498">
        <w:rPr>
          <w:rFonts w:ascii="Arial" w:hAnsi="Arial" w:cs="Arial"/>
        </w:rPr>
        <w:t xml:space="preserve"> </w:t>
      </w:r>
      <w:proofErr w:type="spellStart"/>
      <w:r w:rsidR="001F10EB" w:rsidRPr="00BB5498">
        <w:rPr>
          <w:rFonts w:ascii="Arial" w:hAnsi="Arial" w:cs="Arial"/>
        </w:rPr>
        <w:t>perbuatan</w:t>
      </w:r>
      <w:proofErr w:type="spellEnd"/>
      <w:r w:rsidR="001F10EB" w:rsidRPr="00BB5498">
        <w:rPr>
          <w:rFonts w:ascii="Arial" w:hAnsi="Arial" w:cs="Arial"/>
        </w:rPr>
        <w:t xml:space="preserve"> </w:t>
      </w:r>
      <w:proofErr w:type="spellStart"/>
      <w:r w:rsidR="001F10EB" w:rsidRPr="00BB5498">
        <w:rPr>
          <w:rFonts w:ascii="Arial" w:hAnsi="Arial" w:cs="Arial"/>
        </w:rPr>
        <w:t>hukum</w:t>
      </w:r>
      <w:proofErr w:type="spellEnd"/>
      <w:r w:rsidR="001F10EB" w:rsidRPr="00BB5498">
        <w:rPr>
          <w:rFonts w:ascii="Arial" w:hAnsi="Arial" w:cs="Arial"/>
        </w:rPr>
        <w:t xml:space="preserve"> </w:t>
      </w:r>
      <w:proofErr w:type="spellStart"/>
      <w:r w:rsidR="001F10EB" w:rsidRPr="00BB5498">
        <w:rPr>
          <w:rFonts w:ascii="Arial" w:hAnsi="Arial" w:cs="Arial"/>
        </w:rPr>
        <w:t>ini</w:t>
      </w:r>
      <w:proofErr w:type="spellEnd"/>
      <w:r w:rsidR="001F10EB" w:rsidRPr="00BB5498">
        <w:rPr>
          <w:rFonts w:ascii="Arial" w:hAnsi="Arial" w:cs="Arial"/>
        </w:rPr>
        <w:t xml:space="preserve"> </w:t>
      </w:r>
      <w:proofErr w:type="spellStart"/>
      <w:r w:rsidR="001F10EB" w:rsidRPr="00BB5498">
        <w:rPr>
          <w:rFonts w:ascii="Arial" w:hAnsi="Arial" w:cs="Arial"/>
        </w:rPr>
        <w:t>secara</w:t>
      </w:r>
      <w:proofErr w:type="spellEnd"/>
      <w:r w:rsidR="001F10EB" w:rsidRPr="00BB5498">
        <w:rPr>
          <w:rFonts w:ascii="Arial" w:hAnsi="Arial" w:cs="Arial"/>
        </w:rPr>
        <w:t xml:space="preserve"> </w:t>
      </w:r>
      <w:proofErr w:type="spellStart"/>
      <w:r w:rsidR="001F10EB" w:rsidRPr="00BB5498">
        <w:rPr>
          <w:rFonts w:ascii="Arial" w:hAnsi="Arial" w:cs="Arial"/>
        </w:rPr>
        <w:t>sah</w:t>
      </w:r>
      <w:proofErr w:type="spellEnd"/>
      <w:r w:rsidR="001F10EB" w:rsidRPr="00BB5498">
        <w:rPr>
          <w:rFonts w:ascii="Arial" w:hAnsi="Arial" w:cs="Arial"/>
        </w:rPr>
        <w:t xml:space="preserve"> </w:t>
      </w:r>
      <w:proofErr w:type="spellStart"/>
      <w:r w:rsidR="001F10EB" w:rsidRPr="00BB5498">
        <w:rPr>
          <w:rFonts w:ascii="Arial" w:hAnsi="Arial" w:cs="Arial"/>
        </w:rPr>
        <w:t>diwakili</w:t>
      </w:r>
      <w:proofErr w:type="spellEnd"/>
      <w:r w:rsidR="001F10EB" w:rsidRPr="00BB5498">
        <w:rPr>
          <w:rFonts w:ascii="Arial" w:hAnsi="Arial" w:cs="Arial"/>
        </w:rPr>
        <w:t xml:space="preserve"> </w:t>
      </w:r>
      <w:r w:rsidR="001F10EB" w:rsidRPr="00BB5498">
        <w:rPr>
          <w:rFonts w:ascii="Arial" w:hAnsi="Arial" w:cs="Arial"/>
          <w:lang w:val="id-ID"/>
        </w:rPr>
        <w:t>oleh</w:t>
      </w:r>
      <w:r w:rsidR="001F10EB" w:rsidRPr="00BB5498">
        <w:rPr>
          <w:rFonts w:ascii="Arial" w:hAnsi="Arial" w:cs="Arial"/>
        </w:rPr>
        <w:t xml:space="preserve"> </w:t>
      </w:r>
      <w:r w:rsidR="0036219D" w:rsidRPr="00BB5498">
        <w:rPr>
          <w:rFonts w:ascii="Arial" w:hAnsi="Arial" w:cs="Arial"/>
        </w:rPr>
        <w:t>Estu Widodo</w:t>
      </w:r>
      <w:r w:rsidR="001F10EB" w:rsidRPr="00BB5498">
        <w:rPr>
          <w:rFonts w:ascii="Arial" w:hAnsi="Arial" w:cs="Arial"/>
        </w:rPr>
        <w:t xml:space="preserve">, </w:t>
      </w:r>
      <w:proofErr w:type="spellStart"/>
      <w:r w:rsidR="001F10EB" w:rsidRPr="00BB5498">
        <w:rPr>
          <w:rFonts w:ascii="Arial" w:hAnsi="Arial" w:cs="Arial"/>
        </w:rPr>
        <w:t>dalam</w:t>
      </w:r>
      <w:proofErr w:type="spellEnd"/>
      <w:r w:rsidR="001F10EB" w:rsidRPr="00BB5498">
        <w:rPr>
          <w:rFonts w:ascii="Arial" w:hAnsi="Arial" w:cs="Arial"/>
        </w:rPr>
        <w:t xml:space="preserve"> </w:t>
      </w:r>
      <w:proofErr w:type="spellStart"/>
      <w:r w:rsidR="001F10EB" w:rsidRPr="00BB5498">
        <w:rPr>
          <w:rFonts w:ascii="Arial" w:hAnsi="Arial" w:cs="Arial"/>
        </w:rPr>
        <w:t>kedudukannya</w:t>
      </w:r>
      <w:proofErr w:type="spellEnd"/>
      <w:r w:rsidR="001F10EB" w:rsidRPr="00BB5498">
        <w:rPr>
          <w:rFonts w:ascii="Arial" w:hAnsi="Arial" w:cs="Arial"/>
        </w:rPr>
        <w:t xml:space="preserve"> </w:t>
      </w:r>
      <w:r w:rsidR="001F10EB" w:rsidRPr="00BB5498">
        <w:rPr>
          <w:rFonts w:ascii="Arial" w:hAnsi="Arial" w:cs="Arial"/>
          <w:lang w:val="id-ID"/>
        </w:rPr>
        <w:t>selaku</w:t>
      </w:r>
      <w:r w:rsidR="001F10EB" w:rsidRPr="00BB5498">
        <w:rPr>
          <w:rFonts w:ascii="Arial" w:hAnsi="Arial" w:cs="Arial"/>
        </w:rPr>
        <w:t xml:space="preserve"> </w:t>
      </w:r>
      <w:r w:rsidR="00E92016" w:rsidRPr="00BB5498">
        <w:rPr>
          <w:rFonts w:ascii="Arial" w:hAnsi="Arial" w:cs="Arial"/>
          <w:b/>
        </w:rPr>
        <w:t>(</w:t>
      </w:r>
      <w:r w:rsidR="009B780D" w:rsidRPr="00BB5498">
        <w:rPr>
          <w:rFonts w:ascii="Arial" w:hAnsi="Arial" w:cs="Arial"/>
          <w:b/>
        </w:rPr>
        <w:t>PM SACME</w:t>
      </w:r>
      <w:r w:rsidR="00E92016" w:rsidRPr="00BB5498">
        <w:rPr>
          <w:rFonts w:ascii="Arial" w:hAnsi="Arial" w:cs="Arial"/>
          <w:b/>
        </w:rPr>
        <w:t xml:space="preserve">) </w:t>
      </w:r>
      <w:proofErr w:type="spellStart"/>
      <w:r w:rsidR="00DF0E86" w:rsidRPr="00BB5498">
        <w:rPr>
          <w:rFonts w:ascii="Arial" w:hAnsi="Arial" w:cs="Arial"/>
          <w:bCs/>
        </w:rPr>
        <w:t>berdasarkan</w:t>
      </w:r>
      <w:proofErr w:type="spellEnd"/>
      <w:r w:rsidR="00DF0E86" w:rsidRPr="00BB5498">
        <w:rPr>
          <w:rFonts w:ascii="Arial" w:hAnsi="Arial" w:cs="Arial"/>
          <w:bCs/>
        </w:rPr>
        <w:t xml:space="preserve"> Surat Kuasa</w:t>
      </w:r>
      <w:r w:rsidR="009B780D" w:rsidRPr="00BB5498">
        <w:rPr>
          <w:rFonts w:ascii="Arial" w:hAnsi="Arial" w:cs="Arial"/>
          <w:bCs/>
        </w:rPr>
        <w:t xml:space="preserve"> No.</w:t>
      </w:r>
      <w:r w:rsidR="0036219D" w:rsidRPr="00BB5498">
        <w:rPr>
          <w:rFonts w:ascii="Arial" w:hAnsi="Arial" w:cs="Arial"/>
          <w:bCs/>
        </w:rPr>
        <w:t>_________</w:t>
      </w:r>
      <w:r w:rsidR="007D51D2">
        <w:rPr>
          <w:rFonts w:ascii="Arial" w:hAnsi="Arial" w:cs="Arial"/>
          <w:bCs/>
        </w:rPr>
        <w:t>_____________________________________</w:t>
      </w:r>
      <w:proofErr w:type="spellStart"/>
      <w:r w:rsidR="00DF0E86" w:rsidRPr="00BB5498">
        <w:rPr>
          <w:rFonts w:ascii="Arial" w:hAnsi="Arial" w:cs="Arial"/>
          <w:bCs/>
        </w:rPr>
        <w:t>tanggal</w:t>
      </w:r>
      <w:proofErr w:type="spellEnd"/>
      <w:r w:rsidR="00DF0E86" w:rsidRPr="00BB5498">
        <w:rPr>
          <w:rFonts w:ascii="Arial" w:hAnsi="Arial" w:cs="Arial"/>
          <w:bCs/>
        </w:rPr>
        <w:t xml:space="preserve"> </w:t>
      </w:r>
      <w:r w:rsidR="0036219D" w:rsidRPr="00BB5498">
        <w:rPr>
          <w:rFonts w:ascii="Arial" w:hAnsi="Arial" w:cs="Arial"/>
          <w:color w:val="000000"/>
        </w:rPr>
        <w:t>___________</w:t>
      </w:r>
      <w:r w:rsidR="00E92016" w:rsidRPr="00BB5498">
        <w:rPr>
          <w:rFonts w:ascii="Arial" w:hAnsi="Arial" w:cs="Arial"/>
        </w:rPr>
        <w:t xml:space="preserve"> </w:t>
      </w:r>
      <w:r w:rsidR="000F3E77" w:rsidRPr="00BB5498">
        <w:rPr>
          <w:rFonts w:ascii="Arial" w:hAnsi="Arial" w:cs="Arial"/>
          <w:bCs/>
        </w:rPr>
        <w:t>(</w:t>
      </w:r>
      <w:proofErr w:type="spellStart"/>
      <w:r w:rsidR="00DF0E86" w:rsidRPr="00BB5498">
        <w:rPr>
          <w:rFonts w:ascii="Arial" w:hAnsi="Arial" w:cs="Arial"/>
          <w:bCs/>
        </w:rPr>
        <w:t>jika</w:t>
      </w:r>
      <w:proofErr w:type="spellEnd"/>
      <w:r w:rsidR="00DF0E86" w:rsidRPr="00BB5498">
        <w:rPr>
          <w:rFonts w:ascii="Arial" w:hAnsi="Arial" w:cs="Arial"/>
          <w:bCs/>
        </w:rPr>
        <w:t xml:space="preserve"> </w:t>
      </w:r>
      <w:proofErr w:type="spellStart"/>
      <w:r w:rsidR="00DF0E86" w:rsidRPr="00BB5498">
        <w:rPr>
          <w:rFonts w:ascii="Arial" w:hAnsi="Arial" w:cs="Arial"/>
          <w:bCs/>
        </w:rPr>
        <w:t>ditandatangani</w:t>
      </w:r>
      <w:proofErr w:type="spellEnd"/>
      <w:r w:rsidR="00DF0E86" w:rsidRPr="00BB5498">
        <w:rPr>
          <w:rFonts w:ascii="Arial" w:hAnsi="Arial" w:cs="Arial"/>
          <w:bCs/>
        </w:rPr>
        <w:t xml:space="preserve"> </w:t>
      </w:r>
      <w:proofErr w:type="spellStart"/>
      <w:r w:rsidR="00DF0E86" w:rsidRPr="00BB5498">
        <w:rPr>
          <w:rFonts w:ascii="Arial" w:hAnsi="Arial" w:cs="Arial"/>
          <w:bCs/>
        </w:rPr>
        <w:t>bukan</w:t>
      </w:r>
      <w:proofErr w:type="spellEnd"/>
      <w:r w:rsidR="00DF0E86" w:rsidRPr="00BB5498">
        <w:rPr>
          <w:rFonts w:ascii="Arial" w:hAnsi="Arial" w:cs="Arial"/>
          <w:bCs/>
        </w:rPr>
        <w:t xml:space="preserve"> oleh </w:t>
      </w:r>
      <w:proofErr w:type="spellStart"/>
      <w:r w:rsidR="00DF0E86" w:rsidRPr="00BB5498">
        <w:rPr>
          <w:rFonts w:ascii="Arial" w:hAnsi="Arial" w:cs="Arial"/>
          <w:bCs/>
        </w:rPr>
        <w:t>Direksi</w:t>
      </w:r>
      <w:proofErr w:type="spellEnd"/>
      <w:r w:rsidR="00E92016" w:rsidRPr="00BB5498">
        <w:rPr>
          <w:rFonts w:ascii="Arial" w:hAnsi="Arial" w:cs="Arial"/>
          <w:bCs/>
        </w:rPr>
        <w:t>)</w:t>
      </w:r>
      <w:r w:rsidR="001F10EB" w:rsidRPr="00BB5498">
        <w:rPr>
          <w:rFonts w:ascii="Arial" w:hAnsi="Arial" w:cs="Arial"/>
        </w:rPr>
        <w:t xml:space="preserve">, </w:t>
      </w:r>
      <w:proofErr w:type="spellStart"/>
      <w:r w:rsidR="001F10EB" w:rsidRPr="00BB5498">
        <w:rPr>
          <w:rFonts w:ascii="Arial" w:hAnsi="Arial" w:cs="Arial"/>
        </w:rPr>
        <w:t>selanjutnya</w:t>
      </w:r>
      <w:proofErr w:type="spellEnd"/>
      <w:r w:rsidR="001F10EB" w:rsidRPr="00BB5498">
        <w:rPr>
          <w:rFonts w:ascii="Arial" w:hAnsi="Arial" w:cs="Arial"/>
          <w:lang w:val="id-ID"/>
        </w:rPr>
        <w:t xml:space="preserve"> disebut “</w:t>
      </w:r>
      <w:proofErr w:type="spellStart"/>
      <w:r w:rsidR="001F10EB" w:rsidRPr="00BB5498">
        <w:rPr>
          <w:rFonts w:ascii="Arial" w:hAnsi="Arial" w:cs="Arial"/>
          <w:b/>
        </w:rPr>
        <w:t>Penyewa</w:t>
      </w:r>
      <w:proofErr w:type="spellEnd"/>
      <w:r w:rsidR="001F10EB" w:rsidRPr="00BB5498">
        <w:rPr>
          <w:rFonts w:ascii="Arial" w:hAnsi="Arial" w:cs="Arial"/>
          <w:lang w:val="id-ID"/>
        </w:rPr>
        <w:t>”.</w:t>
      </w:r>
    </w:p>
    <w:p w14:paraId="4DC1A522" w14:textId="77777777" w:rsidR="00C76DE3" w:rsidRPr="001F10EB" w:rsidRDefault="00C76DE3" w:rsidP="001F10EB">
      <w:pPr>
        <w:jc w:val="both"/>
        <w:rPr>
          <w:rFonts w:ascii="Arial" w:hAnsi="Arial" w:cs="Arial"/>
        </w:rPr>
      </w:pPr>
    </w:p>
    <w:p w14:paraId="4DC1A523" w14:textId="77777777" w:rsidR="00A63C24" w:rsidRDefault="00F83804" w:rsidP="001F10EB">
      <w:pPr>
        <w:jc w:val="both"/>
        <w:rPr>
          <w:rFonts w:ascii="Arial" w:hAnsi="Arial" w:cs="Arial"/>
        </w:rPr>
      </w:pPr>
      <w:bookmarkStart w:id="0" w:name="OLE_LINK3"/>
      <w:bookmarkStart w:id="1" w:name="OLE_LINK4"/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A63C24" w:rsidRPr="0014428F">
        <w:rPr>
          <w:rFonts w:ascii="Arial" w:hAnsi="Arial" w:cs="Arial"/>
        </w:rPr>
        <w:t xml:space="preserve"> dan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A63C24" w:rsidRPr="0014428F">
        <w:rPr>
          <w:rFonts w:ascii="Arial" w:hAnsi="Arial" w:cs="Arial"/>
        </w:rPr>
        <w:t xml:space="preserve"> masing-masing </w:t>
      </w:r>
      <w:proofErr w:type="spellStart"/>
      <w:r w:rsidR="00A63C24" w:rsidRPr="0014428F">
        <w:rPr>
          <w:rFonts w:ascii="Arial" w:hAnsi="Arial" w:cs="Arial"/>
        </w:rPr>
        <w:t>disebut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sebagai</w:t>
      </w:r>
      <w:proofErr w:type="spellEnd"/>
      <w:r w:rsidR="00A63C24" w:rsidRPr="0014428F">
        <w:rPr>
          <w:rFonts w:ascii="Arial" w:hAnsi="Arial" w:cs="Arial"/>
        </w:rPr>
        <w:t xml:space="preserve"> “</w:t>
      </w:r>
      <w:proofErr w:type="spellStart"/>
      <w:r w:rsidR="00A63C24" w:rsidRPr="0014428F">
        <w:rPr>
          <w:rFonts w:ascii="Arial" w:hAnsi="Arial" w:cs="Arial"/>
          <w:b/>
        </w:rPr>
        <w:t>Pihak</w:t>
      </w:r>
      <w:proofErr w:type="spellEnd"/>
      <w:r w:rsidR="00A63C24" w:rsidRPr="0014428F">
        <w:rPr>
          <w:rFonts w:ascii="Arial" w:hAnsi="Arial" w:cs="Arial"/>
        </w:rPr>
        <w:t xml:space="preserve">”, dan </w:t>
      </w:r>
      <w:proofErr w:type="spellStart"/>
      <w:r w:rsidR="00A63C24" w:rsidRPr="0014428F">
        <w:rPr>
          <w:rFonts w:ascii="Arial" w:hAnsi="Arial" w:cs="Arial"/>
        </w:rPr>
        <w:t>bersama-sama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disebut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sebagai</w:t>
      </w:r>
      <w:proofErr w:type="spellEnd"/>
      <w:r w:rsidR="00A63C24" w:rsidRPr="0014428F">
        <w:rPr>
          <w:rFonts w:ascii="Arial" w:hAnsi="Arial" w:cs="Arial"/>
        </w:rPr>
        <w:t xml:space="preserve"> “</w:t>
      </w:r>
      <w:r w:rsidR="00A63C24" w:rsidRPr="0014428F">
        <w:rPr>
          <w:rFonts w:ascii="Arial" w:hAnsi="Arial" w:cs="Arial"/>
          <w:b/>
        </w:rPr>
        <w:t xml:space="preserve">Para </w:t>
      </w:r>
      <w:proofErr w:type="spellStart"/>
      <w:r w:rsidR="00A63C24" w:rsidRPr="0014428F">
        <w:rPr>
          <w:rFonts w:ascii="Arial" w:hAnsi="Arial" w:cs="Arial"/>
          <w:b/>
        </w:rPr>
        <w:t>Pihak</w:t>
      </w:r>
      <w:proofErr w:type="spellEnd"/>
      <w:r w:rsidR="00A63C24" w:rsidRPr="0014428F">
        <w:rPr>
          <w:rFonts w:ascii="Arial" w:hAnsi="Arial" w:cs="Arial"/>
        </w:rPr>
        <w:t>”.</w:t>
      </w:r>
    </w:p>
    <w:p w14:paraId="4DC1A524" w14:textId="77777777" w:rsidR="001F10EB" w:rsidRPr="0014428F" w:rsidRDefault="001F10EB" w:rsidP="001F10EB">
      <w:pPr>
        <w:jc w:val="both"/>
        <w:rPr>
          <w:rFonts w:ascii="Arial" w:hAnsi="Arial" w:cs="Arial"/>
        </w:rPr>
      </w:pPr>
    </w:p>
    <w:p w14:paraId="4DC1A525" w14:textId="77777777" w:rsidR="007A041B" w:rsidRDefault="007A041B" w:rsidP="001F10EB">
      <w:pPr>
        <w:jc w:val="both"/>
        <w:rPr>
          <w:rFonts w:ascii="Arial" w:hAnsi="Arial" w:cs="Arial"/>
        </w:rPr>
      </w:pPr>
      <w:r w:rsidRPr="0014428F">
        <w:rPr>
          <w:rFonts w:ascii="Arial" w:hAnsi="Arial" w:cs="Arial"/>
        </w:rPr>
        <w:t xml:space="preserve">Para </w:t>
      </w:r>
      <w:proofErr w:type="spellStart"/>
      <w:r w:rsidR="00A63C24" w:rsidRPr="0014428F">
        <w:rPr>
          <w:rFonts w:ascii="Arial" w:hAnsi="Arial" w:cs="Arial"/>
        </w:rPr>
        <w:t>P</w:t>
      </w:r>
      <w:r w:rsidRPr="0014428F">
        <w:rPr>
          <w:rFonts w:ascii="Arial" w:hAnsi="Arial" w:cs="Arial"/>
        </w:rPr>
        <w:t>ihak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sebelumnya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mene</w:t>
      </w:r>
      <w:r w:rsidR="00807470">
        <w:rPr>
          <w:rFonts w:ascii="Arial" w:hAnsi="Arial" w:cs="Arial"/>
        </w:rPr>
        <w:t>rangkan</w:t>
      </w:r>
      <w:proofErr w:type="spellEnd"/>
      <w:r w:rsidR="00807470">
        <w:rPr>
          <w:rFonts w:ascii="Arial" w:hAnsi="Arial" w:cs="Arial"/>
        </w:rPr>
        <w:t xml:space="preserve"> </w:t>
      </w:r>
      <w:proofErr w:type="spellStart"/>
      <w:r w:rsidR="00807470">
        <w:rPr>
          <w:rFonts w:ascii="Arial" w:hAnsi="Arial" w:cs="Arial"/>
        </w:rPr>
        <w:t>hal-hal</w:t>
      </w:r>
      <w:proofErr w:type="spellEnd"/>
      <w:r w:rsidR="00807470">
        <w:rPr>
          <w:rFonts w:ascii="Arial" w:hAnsi="Arial" w:cs="Arial"/>
        </w:rPr>
        <w:t xml:space="preserve"> </w:t>
      </w:r>
      <w:proofErr w:type="spellStart"/>
      <w:r w:rsidR="00807470">
        <w:rPr>
          <w:rFonts w:ascii="Arial" w:hAnsi="Arial" w:cs="Arial"/>
        </w:rPr>
        <w:t>sebagai</w:t>
      </w:r>
      <w:proofErr w:type="spellEnd"/>
      <w:r w:rsidR="00807470">
        <w:rPr>
          <w:rFonts w:ascii="Arial" w:hAnsi="Arial" w:cs="Arial"/>
        </w:rPr>
        <w:t xml:space="preserve"> </w:t>
      </w:r>
      <w:proofErr w:type="spellStart"/>
      <w:r w:rsidR="00807470">
        <w:rPr>
          <w:rFonts w:ascii="Arial" w:hAnsi="Arial" w:cs="Arial"/>
        </w:rPr>
        <w:t>berikut</w:t>
      </w:r>
      <w:proofErr w:type="spellEnd"/>
      <w:r w:rsidRPr="0014428F">
        <w:rPr>
          <w:rFonts w:ascii="Arial" w:hAnsi="Arial" w:cs="Arial"/>
        </w:rPr>
        <w:t>:</w:t>
      </w:r>
    </w:p>
    <w:p w14:paraId="4DC1A526" w14:textId="77777777" w:rsidR="001F10EB" w:rsidRPr="00B83EFF" w:rsidRDefault="001F10EB" w:rsidP="001F10EB">
      <w:pPr>
        <w:jc w:val="both"/>
        <w:rPr>
          <w:rFonts w:ascii="Arial" w:hAnsi="Arial" w:cs="Arial"/>
        </w:rPr>
      </w:pPr>
    </w:p>
    <w:p w14:paraId="4DC1A527" w14:textId="4ED8FEFC" w:rsidR="007A041B" w:rsidRPr="0014428F" w:rsidRDefault="007A041B" w:rsidP="001F10EB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  <w:color w:val="000000"/>
        </w:rPr>
      </w:pPr>
      <w:proofErr w:type="spellStart"/>
      <w:r w:rsidRPr="0014428F">
        <w:rPr>
          <w:rFonts w:ascii="Arial" w:hAnsi="Arial" w:cs="Arial"/>
          <w:color w:val="000000"/>
        </w:rPr>
        <w:t>bahwa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color w:val="000000"/>
        </w:rPr>
        <w:t>Penyewa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Pr="0014428F">
        <w:rPr>
          <w:rFonts w:ascii="Arial" w:hAnsi="Arial" w:cs="Arial"/>
          <w:color w:val="000000"/>
        </w:rPr>
        <w:t>adalah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="002E2104">
        <w:rPr>
          <w:rFonts w:ascii="Arial" w:hAnsi="Arial" w:cs="Arial"/>
          <w:color w:val="000000"/>
        </w:rPr>
        <w:t>p</w:t>
      </w:r>
      <w:r w:rsidRPr="0014428F">
        <w:rPr>
          <w:rFonts w:ascii="Arial" w:hAnsi="Arial" w:cs="Arial"/>
          <w:color w:val="000000"/>
        </w:rPr>
        <w:t>erusahaan</w:t>
      </w:r>
      <w:proofErr w:type="spellEnd"/>
      <w:r w:rsidRPr="0014428F">
        <w:rPr>
          <w:rFonts w:ascii="Arial" w:hAnsi="Arial" w:cs="Arial"/>
          <w:color w:val="000000"/>
        </w:rPr>
        <w:t xml:space="preserve"> yang </w:t>
      </w:r>
      <w:proofErr w:type="spellStart"/>
      <w:r w:rsidRPr="0014428F">
        <w:rPr>
          <w:rFonts w:ascii="Arial" w:hAnsi="Arial" w:cs="Arial"/>
          <w:color w:val="000000"/>
        </w:rPr>
        <w:t>bergerak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Pr="0014428F">
        <w:rPr>
          <w:rFonts w:ascii="Arial" w:hAnsi="Arial" w:cs="Arial"/>
          <w:color w:val="000000"/>
        </w:rPr>
        <w:t>dalam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Pr="0014428F">
        <w:rPr>
          <w:rFonts w:ascii="Arial" w:hAnsi="Arial" w:cs="Arial"/>
          <w:color w:val="000000"/>
        </w:rPr>
        <w:t>penyediaan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proofErr w:type="spellStart"/>
      <w:r w:rsidR="00255318" w:rsidRPr="0014428F">
        <w:rPr>
          <w:rFonts w:ascii="Arial" w:hAnsi="Arial" w:cs="Arial"/>
          <w:color w:val="000000"/>
        </w:rPr>
        <w:t>sarana</w:t>
      </w:r>
      <w:proofErr w:type="spellEnd"/>
      <w:r w:rsidR="00255318" w:rsidRPr="0014428F">
        <w:rPr>
          <w:rFonts w:ascii="Arial" w:hAnsi="Arial" w:cs="Arial"/>
          <w:color w:val="000000"/>
        </w:rPr>
        <w:t xml:space="preserve"> dan </w:t>
      </w:r>
      <w:proofErr w:type="spellStart"/>
      <w:r w:rsidR="00255318" w:rsidRPr="0014428F">
        <w:rPr>
          <w:rFonts w:ascii="Arial" w:hAnsi="Arial" w:cs="Arial"/>
          <w:color w:val="000000"/>
        </w:rPr>
        <w:t>prasarana</w:t>
      </w:r>
      <w:proofErr w:type="spellEnd"/>
      <w:r w:rsidR="00255318" w:rsidRPr="0014428F">
        <w:rPr>
          <w:rFonts w:ascii="Arial" w:hAnsi="Arial" w:cs="Arial"/>
          <w:color w:val="000000"/>
        </w:rPr>
        <w:t xml:space="preserve"> </w:t>
      </w:r>
      <w:proofErr w:type="spellStart"/>
      <w:r w:rsidR="00255318" w:rsidRPr="0014428F">
        <w:rPr>
          <w:rFonts w:ascii="Arial" w:hAnsi="Arial" w:cs="Arial"/>
          <w:color w:val="000000"/>
        </w:rPr>
        <w:t>t</w:t>
      </w:r>
      <w:r w:rsidRPr="0014428F">
        <w:rPr>
          <w:rFonts w:ascii="Arial" w:hAnsi="Arial" w:cs="Arial"/>
          <w:color w:val="000000"/>
        </w:rPr>
        <w:t>elekomunikasi</w:t>
      </w:r>
      <w:proofErr w:type="spellEnd"/>
      <w:r w:rsidR="00A63C24" w:rsidRPr="0014428F">
        <w:rPr>
          <w:rFonts w:ascii="Arial" w:hAnsi="Arial" w:cs="Arial"/>
          <w:color w:val="000000"/>
        </w:rPr>
        <w:t xml:space="preserve"> dan </w:t>
      </w:r>
      <w:proofErr w:type="spellStart"/>
      <w:r w:rsidR="00F83804" w:rsidRPr="00F83804">
        <w:rPr>
          <w:rFonts w:ascii="Arial" w:hAnsi="Arial" w:cs="Arial"/>
          <w:b/>
          <w:color w:val="000000"/>
        </w:rPr>
        <w:t>Pemilik</w:t>
      </w:r>
      <w:proofErr w:type="spellEnd"/>
      <w:r w:rsidR="00F83804" w:rsidRPr="00F83804">
        <w:rPr>
          <w:rFonts w:ascii="Arial" w:hAnsi="Arial" w:cs="Arial"/>
          <w:b/>
          <w:color w:val="000000"/>
        </w:rPr>
        <w:t xml:space="preserve"> Lahan</w:t>
      </w:r>
      <w:r w:rsidR="00A63C24" w:rsidRPr="0014428F">
        <w:rPr>
          <w:rFonts w:ascii="Arial" w:hAnsi="Arial" w:cs="Arial"/>
          <w:color w:val="000000"/>
        </w:rPr>
        <w:t xml:space="preserve"> </w:t>
      </w:r>
      <w:proofErr w:type="spellStart"/>
      <w:r w:rsidR="00A63C24" w:rsidRPr="0014428F">
        <w:rPr>
          <w:rFonts w:ascii="Arial" w:hAnsi="Arial" w:cs="Arial"/>
          <w:color w:val="000000"/>
        </w:rPr>
        <w:t>adala</w:t>
      </w:r>
      <w:r w:rsidR="00807470">
        <w:rPr>
          <w:rFonts w:ascii="Arial" w:hAnsi="Arial" w:cs="Arial"/>
          <w:color w:val="000000"/>
        </w:rPr>
        <w:t>h</w:t>
      </w:r>
      <w:proofErr w:type="spellEnd"/>
      <w:r w:rsidR="00807470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satu-satunya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807470">
        <w:rPr>
          <w:rFonts w:ascii="Arial" w:hAnsi="Arial" w:cs="Arial"/>
          <w:color w:val="000000"/>
        </w:rPr>
        <w:t>pemilik</w:t>
      </w:r>
      <w:proofErr w:type="spellEnd"/>
      <w:r w:rsidR="00807470">
        <w:rPr>
          <w:rFonts w:ascii="Arial" w:hAnsi="Arial" w:cs="Arial"/>
          <w:color w:val="000000"/>
        </w:rPr>
        <w:t xml:space="preserve"> yang </w:t>
      </w:r>
      <w:proofErr w:type="spellStart"/>
      <w:r w:rsidR="00807470">
        <w:rPr>
          <w:rFonts w:ascii="Arial" w:hAnsi="Arial" w:cs="Arial"/>
          <w:color w:val="000000"/>
        </w:rPr>
        <w:t>berhak</w:t>
      </w:r>
      <w:proofErr w:type="spellEnd"/>
      <w:r w:rsidR="00807470">
        <w:rPr>
          <w:rFonts w:ascii="Arial" w:hAnsi="Arial" w:cs="Arial"/>
          <w:color w:val="000000"/>
        </w:rPr>
        <w:t xml:space="preserve"> </w:t>
      </w:r>
      <w:proofErr w:type="spellStart"/>
      <w:r w:rsidR="00807470">
        <w:rPr>
          <w:rFonts w:ascii="Arial" w:hAnsi="Arial" w:cs="Arial"/>
          <w:color w:val="000000"/>
        </w:rPr>
        <w:t>atas</w:t>
      </w:r>
      <w:proofErr w:type="spellEnd"/>
      <w:r w:rsidR="00807470">
        <w:rPr>
          <w:rFonts w:ascii="Arial" w:hAnsi="Arial" w:cs="Arial"/>
          <w:color w:val="000000"/>
        </w:rPr>
        <w:t xml:space="preserve"> L</w:t>
      </w:r>
      <w:r w:rsidR="002E2104">
        <w:rPr>
          <w:rFonts w:ascii="Arial" w:hAnsi="Arial" w:cs="Arial"/>
          <w:color w:val="000000"/>
        </w:rPr>
        <w:t>ahan</w:t>
      </w:r>
      <w:r w:rsidR="00A63C24" w:rsidRPr="0014428F">
        <w:rPr>
          <w:rFonts w:ascii="Arial" w:hAnsi="Arial" w:cs="Arial"/>
          <w:color w:val="000000"/>
        </w:rPr>
        <w:t xml:space="preserve"> yang </w:t>
      </w:r>
      <w:proofErr w:type="spellStart"/>
      <w:r w:rsidR="00A63C24" w:rsidRPr="0014428F">
        <w:rPr>
          <w:rFonts w:ascii="Arial" w:hAnsi="Arial" w:cs="Arial"/>
          <w:color w:val="000000"/>
        </w:rPr>
        <w:t>dimaksudkan</w:t>
      </w:r>
      <w:proofErr w:type="spellEnd"/>
      <w:r w:rsidR="00A63C24" w:rsidRPr="0014428F">
        <w:rPr>
          <w:rFonts w:ascii="Arial" w:hAnsi="Arial" w:cs="Arial"/>
          <w:color w:val="000000"/>
        </w:rPr>
        <w:t xml:space="preserve"> </w:t>
      </w:r>
      <w:proofErr w:type="spellStart"/>
      <w:r w:rsidR="00A63C24" w:rsidRPr="0014428F">
        <w:rPr>
          <w:rFonts w:ascii="Arial" w:hAnsi="Arial" w:cs="Arial"/>
          <w:color w:val="000000"/>
        </w:rPr>
        <w:t>dalam</w:t>
      </w:r>
      <w:proofErr w:type="spellEnd"/>
      <w:r w:rsidR="00A63C24" w:rsidRPr="0014428F">
        <w:rPr>
          <w:rFonts w:ascii="Arial" w:hAnsi="Arial" w:cs="Arial"/>
          <w:color w:val="000000"/>
        </w:rPr>
        <w:t xml:space="preserve"> </w:t>
      </w:r>
      <w:proofErr w:type="spellStart"/>
      <w:r w:rsidR="00A63C24" w:rsidRPr="0014428F">
        <w:rPr>
          <w:rFonts w:ascii="Arial" w:hAnsi="Arial" w:cs="Arial"/>
          <w:color w:val="000000"/>
        </w:rPr>
        <w:t>Perjanjian</w:t>
      </w:r>
      <w:proofErr w:type="spellEnd"/>
      <w:r w:rsidR="00A63C24" w:rsidRPr="0014428F">
        <w:rPr>
          <w:rFonts w:ascii="Arial" w:hAnsi="Arial" w:cs="Arial"/>
          <w:color w:val="000000"/>
        </w:rPr>
        <w:t xml:space="preserve"> </w:t>
      </w:r>
      <w:proofErr w:type="spellStart"/>
      <w:r w:rsidR="00A63C24" w:rsidRPr="0014428F">
        <w:rPr>
          <w:rFonts w:ascii="Arial" w:hAnsi="Arial" w:cs="Arial"/>
          <w:color w:val="000000"/>
        </w:rPr>
        <w:t>ini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berdasarkan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ketentuan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hukum</w:t>
      </w:r>
      <w:proofErr w:type="spellEnd"/>
      <w:r w:rsidR="00C10BF7">
        <w:rPr>
          <w:rFonts w:ascii="Arial" w:hAnsi="Arial" w:cs="Arial"/>
          <w:color w:val="000000"/>
        </w:rPr>
        <w:t xml:space="preserve"> dan </w:t>
      </w:r>
      <w:proofErr w:type="spellStart"/>
      <w:r w:rsidR="00C10BF7">
        <w:rPr>
          <w:rFonts w:ascii="Arial" w:hAnsi="Arial" w:cs="Arial"/>
          <w:color w:val="000000"/>
        </w:rPr>
        <w:t>peraturan</w:t>
      </w:r>
      <w:proofErr w:type="spellEnd"/>
      <w:r w:rsidR="00C10BF7">
        <w:rPr>
          <w:rFonts w:ascii="Arial" w:hAnsi="Arial" w:cs="Arial"/>
          <w:color w:val="000000"/>
        </w:rPr>
        <w:t xml:space="preserve"> </w:t>
      </w:r>
      <w:proofErr w:type="spellStart"/>
      <w:r w:rsidR="00C10BF7">
        <w:rPr>
          <w:rFonts w:ascii="Arial" w:hAnsi="Arial" w:cs="Arial"/>
          <w:color w:val="000000"/>
        </w:rPr>
        <w:t>perundang-undangan</w:t>
      </w:r>
      <w:proofErr w:type="spellEnd"/>
      <w:r w:rsidR="00C10BF7">
        <w:rPr>
          <w:rFonts w:ascii="Arial" w:hAnsi="Arial" w:cs="Arial"/>
          <w:color w:val="000000"/>
        </w:rPr>
        <w:t xml:space="preserve"> yang </w:t>
      </w:r>
      <w:proofErr w:type="spellStart"/>
      <w:r w:rsidR="00C10BF7">
        <w:rPr>
          <w:rFonts w:ascii="Arial" w:hAnsi="Arial" w:cs="Arial"/>
          <w:color w:val="000000"/>
        </w:rPr>
        <w:t>berlaku</w:t>
      </w:r>
      <w:proofErr w:type="spellEnd"/>
      <w:r w:rsidR="00C76DE3">
        <w:rPr>
          <w:rFonts w:ascii="Arial" w:hAnsi="Arial" w:cs="Arial"/>
          <w:color w:val="000000"/>
        </w:rPr>
        <w:t>;</w:t>
      </w:r>
    </w:p>
    <w:p w14:paraId="4DC1A528" w14:textId="77777777" w:rsidR="001F10EB" w:rsidRDefault="001F10EB" w:rsidP="001F10EB">
      <w:pPr>
        <w:ind w:left="357"/>
        <w:jc w:val="both"/>
        <w:rPr>
          <w:rFonts w:ascii="Arial" w:hAnsi="Arial" w:cs="Arial"/>
        </w:rPr>
      </w:pPr>
    </w:p>
    <w:p w14:paraId="4DC1A529" w14:textId="77777777" w:rsidR="007A041B" w:rsidRPr="00F551D8" w:rsidRDefault="007A041B" w:rsidP="001F10EB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</w:rPr>
      </w:pPr>
      <w:proofErr w:type="spellStart"/>
      <w:r w:rsidRPr="00F551D8">
        <w:rPr>
          <w:rFonts w:ascii="Arial" w:hAnsi="Arial" w:cs="Arial"/>
        </w:rPr>
        <w:t>bahwa</w:t>
      </w:r>
      <w:proofErr w:type="spellEnd"/>
      <w:r w:rsidRPr="00F551D8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F551D8">
        <w:rPr>
          <w:rFonts w:ascii="Arial" w:hAnsi="Arial" w:cs="Arial"/>
        </w:rPr>
        <w:t xml:space="preserve"> </w:t>
      </w:r>
      <w:proofErr w:type="spellStart"/>
      <w:r w:rsidRPr="00F551D8">
        <w:rPr>
          <w:rFonts w:ascii="Arial" w:hAnsi="Arial" w:cs="Arial"/>
        </w:rPr>
        <w:t>bermaksud</w:t>
      </w:r>
      <w:proofErr w:type="spellEnd"/>
      <w:r w:rsidRPr="00F551D8">
        <w:rPr>
          <w:rFonts w:ascii="Arial" w:hAnsi="Arial" w:cs="Arial"/>
        </w:rPr>
        <w:t xml:space="preserve"> </w:t>
      </w:r>
      <w:proofErr w:type="spellStart"/>
      <w:r w:rsidRPr="00F551D8">
        <w:rPr>
          <w:rFonts w:ascii="Arial" w:hAnsi="Arial" w:cs="Arial"/>
        </w:rPr>
        <w:t>meny</w:t>
      </w:r>
      <w:r w:rsidR="00255318" w:rsidRPr="00F551D8">
        <w:rPr>
          <w:rFonts w:ascii="Arial" w:hAnsi="Arial" w:cs="Arial"/>
        </w:rPr>
        <w:t>ewa</w:t>
      </w:r>
      <w:proofErr w:type="spellEnd"/>
      <w:r w:rsidR="00255318" w:rsidRPr="00F551D8">
        <w:rPr>
          <w:rFonts w:ascii="Arial" w:hAnsi="Arial" w:cs="Arial"/>
        </w:rPr>
        <w:t xml:space="preserve"> </w:t>
      </w:r>
      <w:r w:rsidR="00807470">
        <w:rPr>
          <w:rFonts w:ascii="Arial" w:hAnsi="Arial" w:cs="Arial"/>
        </w:rPr>
        <w:t>L</w:t>
      </w:r>
      <w:r w:rsidR="00255318" w:rsidRPr="00F551D8">
        <w:rPr>
          <w:rFonts w:ascii="Arial" w:hAnsi="Arial" w:cs="Arial"/>
        </w:rPr>
        <w:t>ahan</w:t>
      </w:r>
      <w:r w:rsidR="00895522" w:rsidRPr="00F551D8">
        <w:rPr>
          <w:rFonts w:ascii="Arial" w:hAnsi="Arial" w:cs="Arial"/>
        </w:rPr>
        <w:t xml:space="preserve"> </w:t>
      </w:r>
      <w:proofErr w:type="spellStart"/>
      <w:r w:rsidRPr="00F551D8">
        <w:rPr>
          <w:rFonts w:ascii="Arial" w:hAnsi="Arial" w:cs="Arial"/>
        </w:rPr>
        <w:t>untuk</w:t>
      </w:r>
      <w:proofErr w:type="spellEnd"/>
      <w:r w:rsidRPr="00F551D8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keperluan</w:t>
      </w:r>
      <w:proofErr w:type="spellEnd"/>
      <w:r w:rsidR="00556BFF">
        <w:rPr>
          <w:rFonts w:ascii="Arial" w:hAnsi="Arial" w:cs="Arial"/>
        </w:rPr>
        <w:t xml:space="preserve"> p</w:t>
      </w:r>
      <w:r w:rsidR="00F90207">
        <w:rPr>
          <w:rFonts w:ascii="Arial" w:hAnsi="Arial" w:cs="Arial"/>
          <w:lang w:val="id-ID"/>
        </w:rPr>
        <w:t>embangunan</w:t>
      </w:r>
      <w:r w:rsidR="00FC1ACA">
        <w:rPr>
          <w:rFonts w:ascii="Arial" w:hAnsi="Arial" w:cs="Arial"/>
          <w:lang w:val="id-ID"/>
        </w:rPr>
        <w:t xml:space="preserve">, </w:t>
      </w:r>
      <w:r w:rsidR="00556BFF">
        <w:rPr>
          <w:rFonts w:ascii="Arial" w:hAnsi="Arial" w:cs="Arial"/>
        </w:rPr>
        <w:t>p</w:t>
      </w:r>
      <w:r w:rsidR="00FC1ACA">
        <w:rPr>
          <w:rFonts w:ascii="Arial" w:hAnsi="Arial" w:cs="Arial"/>
          <w:lang w:val="id-ID"/>
        </w:rPr>
        <w:t>enempatan</w:t>
      </w:r>
      <w:r w:rsidR="00E92016">
        <w:rPr>
          <w:rFonts w:ascii="Arial" w:hAnsi="Arial" w:cs="Arial"/>
        </w:rPr>
        <w:t>,</w:t>
      </w:r>
      <w:r w:rsidR="00F90207">
        <w:rPr>
          <w:rFonts w:ascii="Arial" w:hAnsi="Arial" w:cs="Arial"/>
          <w:lang w:val="id-ID"/>
        </w:rPr>
        <w:t xml:space="preserve"> dan</w:t>
      </w:r>
      <w:r w:rsidR="004A1ADC">
        <w:rPr>
          <w:rFonts w:ascii="Arial" w:hAnsi="Arial" w:cs="Arial"/>
        </w:rPr>
        <w:t>/</w:t>
      </w:r>
      <w:proofErr w:type="spellStart"/>
      <w:r w:rsidR="004A1ADC">
        <w:rPr>
          <w:rFonts w:ascii="Arial" w:hAnsi="Arial" w:cs="Arial"/>
        </w:rPr>
        <w:t>atau</w:t>
      </w:r>
      <w:proofErr w:type="spellEnd"/>
      <w:r w:rsidR="00F90207">
        <w:rPr>
          <w:rFonts w:ascii="Arial" w:hAnsi="Arial" w:cs="Arial"/>
          <w:lang w:val="id-ID"/>
        </w:rPr>
        <w:t xml:space="preserve"> </w:t>
      </w:r>
      <w:r w:rsidR="00556BFF">
        <w:rPr>
          <w:rFonts w:ascii="Arial" w:hAnsi="Arial" w:cs="Arial"/>
        </w:rPr>
        <w:t>p</w:t>
      </w:r>
      <w:r w:rsidR="00F90207">
        <w:rPr>
          <w:rFonts w:ascii="Arial" w:hAnsi="Arial" w:cs="Arial"/>
          <w:lang w:val="id-ID"/>
        </w:rPr>
        <w:t>engoperas</w:t>
      </w:r>
      <w:r w:rsidR="00FC1ACA">
        <w:rPr>
          <w:rFonts w:ascii="Arial" w:hAnsi="Arial" w:cs="Arial"/>
          <w:lang w:val="id-ID"/>
        </w:rPr>
        <w:t>ian Menara Telekomunikasi</w:t>
      </w:r>
      <w:r w:rsidR="009B527A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b</w:t>
      </w:r>
      <w:r w:rsidR="009B527A">
        <w:rPr>
          <w:rFonts w:ascii="Arial" w:hAnsi="Arial" w:cs="Arial"/>
        </w:rPr>
        <w:t>eserta</w:t>
      </w:r>
      <w:proofErr w:type="spellEnd"/>
      <w:r w:rsidR="00FC1ACA">
        <w:rPr>
          <w:rFonts w:ascii="Arial" w:hAnsi="Arial" w:cs="Arial"/>
          <w:lang w:val="id-ID"/>
        </w:rPr>
        <w:t xml:space="preserve"> P</w:t>
      </w:r>
      <w:r w:rsidR="00F90207">
        <w:rPr>
          <w:rFonts w:ascii="Arial" w:hAnsi="Arial" w:cs="Arial"/>
          <w:lang w:val="id-ID"/>
        </w:rPr>
        <w:t xml:space="preserve">erangkat </w:t>
      </w:r>
      <w:r w:rsidR="00FC1ACA">
        <w:rPr>
          <w:rFonts w:ascii="Arial" w:hAnsi="Arial" w:cs="Arial"/>
          <w:lang w:val="id-ID"/>
        </w:rPr>
        <w:t>T</w:t>
      </w:r>
      <w:r w:rsidR="00F90207">
        <w:rPr>
          <w:rFonts w:ascii="Arial" w:hAnsi="Arial" w:cs="Arial"/>
          <w:lang w:val="id-ID"/>
        </w:rPr>
        <w:t>elekomunikasi</w:t>
      </w:r>
      <w:r w:rsidR="003710B5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secara</w:t>
      </w:r>
      <w:proofErr w:type="spellEnd"/>
      <w:r w:rsidR="002E2104">
        <w:rPr>
          <w:rFonts w:ascii="Arial" w:hAnsi="Arial" w:cs="Arial"/>
        </w:rPr>
        <w:t xml:space="preserve"> Multi Operator</w:t>
      </w:r>
      <w:r w:rsidR="001F10EB">
        <w:rPr>
          <w:rFonts w:ascii="Arial" w:hAnsi="Arial" w:cs="Arial"/>
        </w:rPr>
        <w:t>;</w:t>
      </w:r>
    </w:p>
    <w:p w14:paraId="4DC1A52A" w14:textId="77777777" w:rsidR="001F10EB" w:rsidRDefault="001F10EB" w:rsidP="001F10EB">
      <w:pPr>
        <w:ind w:left="357"/>
        <w:jc w:val="both"/>
        <w:rPr>
          <w:rFonts w:ascii="Arial" w:hAnsi="Arial" w:cs="Arial"/>
        </w:rPr>
      </w:pPr>
    </w:p>
    <w:p w14:paraId="4DC1A52B" w14:textId="77777777" w:rsidR="007A041B" w:rsidRPr="0014428F" w:rsidRDefault="007A041B" w:rsidP="001F10EB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</w:rPr>
      </w:pPr>
      <w:proofErr w:type="spellStart"/>
      <w:r w:rsidRPr="0014428F">
        <w:rPr>
          <w:rFonts w:ascii="Arial" w:hAnsi="Arial" w:cs="Arial"/>
        </w:rPr>
        <w:t>bahwa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14428F">
        <w:rPr>
          <w:rFonts w:ascii="Arial" w:hAnsi="Arial" w:cs="Arial"/>
          <w:b/>
        </w:rPr>
        <w:t xml:space="preserve"> </w:t>
      </w:r>
      <w:proofErr w:type="spellStart"/>
      <w:r w:rsidRPr="0014428F">
        <w:rPr>
          <w:rFonts w:ascii="Arial" w:hAnsi="Arial" w:cs="Arial"/>
        </w:rPr>
        <w:t>bersedia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menyewakan</w:t>
      </w:r>
      <w:proofErr w:type="spellEnd"/>
      <w:r w:rsidR="00A63C24" w:rsidRPr="0014428F">
        <w:rPr>
          <w:rFonts w:ascii="Arial" w:hAnsi="Arial" w:cs="Arial"/>
        </w:rPr>
        <w:t xml:space="preserve"> Lahan </w:t>
      </w:r>
      <w:proofErr w:type="spellStart"/>
      <w:r w:rsidR="00A63C24" w:rsidRPr="0014428F">
        <w:rPr>
          <w:rFonts w:ascii="Arial" w:hAnsi="Arial" w:cs="Arial"/>
        </w:rPr>
        <w:t>kepada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A63C24" w:rsidRPr="0014428F">
        <w:rPr>
          <w:rFonts w:ascii="Arial" w:hAnsi="Arial" w:cs="Arial"/>
        </w:rPr>
        <w:t xml:space="preserve"> dan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bersedia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menyewa</w:t>
      </w:r>
      <w:proofErr w:type="spellEnd"/>
      <w:r w:rsidR="00A63C24" w:rsidRPr="0014428F">
        <w:rPr>
          <w:rFonts w:ascii="Arial" w:hAnsi="Arial" w:cs="Arial"/>
        </w:rPr>
        <w:t xml:space="preserve"> Lahan </w:t>
      </w:r>
      <w:proofErr w:type="spellStart"/>
      <w:r w:rsidR="00A63C24" w:rsidRPr="0014428F">
        <w:rPr>
          <w:rFonts w:ascii="Arial" w:hAnsi="Arial" w:cs="Arial"/>
        </w:rPr>
        <w:t>dari</w:t>
      </w:r>
      <w:proofErr w:type="spellEnd"/>
      <w:r w:rsidR="00A63C24" w:rsidRPr="0014428F">
        <w:rPr>
          <w:rFonts w:ascii="Arial" w:hAnsi="Arial" w:cs="Arial"/>
        </w:rPr>
        <w:t xml:space="preserve"> </w:t>
      </w:r>
      <w:proofErr w:type="spellStart"/>
      <w:r w:rsidR="00A63C24" w:rsidRPr="004E7A00">
        <w:rPr>
          <w:rFonts w:ascii="Arial" w:hAnsi="Arial"/>
          <w:b/>
        </w:rPr>
        <w:t>Pemilik</w:t>
      </w:r>
      <w:proofErr w:type="spellEnd"/>
      <w:r w:rsidR="004E7A00" w:rsidRPr="004E7A00">
        <w:rPr>
          <w:rFonts w:ascii="Arial" w:hAnsi="Arial" w:cs="Arial"/>
          <w:b/>
        </w:rPr>
        <w:t xml:space="preserve"> Lahan</w:t>
      </w:r>
      <w:r w:rsidRPr="0014428F">
        <w:rPr>
          <w:rFonts w:ascii="Arial" w:hAnsi="Arial" w:cs="Arial"/>
        </w:rPr>
        <w:t>;</w:t>
      </w:r>
      <w:r w:rsidR="00A63C24" w:rsidRPr="0014428F">
        <w:rPr>
          <w:rFonts w:ascii="Arial" w:hAnsi="Arial" w:cs="Arial"/>
        </w:rPr>
        <w:t xml:space="preserve"> dan</w:t>
      </w:r>
    </w:p>
    <w:p w14:paraId="4DC1A52C" w14:textId="77777777" w:rsidR="001F10EB" w:rsidRDefault="001F10EB" w:rsidP="001F10EB">
      <w:pPr>
        <w:ind w:left="357"/>
        <w:jc w:val="both"/>
        <w:rPr>
          <w:rFonts w:ascii="Arial" w:hAnsi="Arial" w:cs="Arial"/>
        </w:rPr>
      </w:pPr>
    </w:p>
    <w:p w14:paraId="4DC1A52D" w14:textId="630BC4BF" w:rsidR="007A041B" w:rsidRPr="00C76DE3" w:rsidRDefault="007A041B" w:rsidP="001F10EB">
      <w:pPr>
        <w:numPr>
          <w:ilvl w:val="0"/>
          <w:numId w:val="2"/>
        </w:numPr>
        <w:ind w:left="357" w:hanging="357"/>
        <w:jc w:val="both"/>
        <w:rPr>
          <w:rFonts w:ascii="Arial" w:hAnsi="Arial" w:cs="Arial"/>
        </w:rPr>
      </w:pPr>
      <w:proofErr w:type="spellStart"/>
      <w:r w:rsidRPr="0014428F">
        <w:rPr>
          <w:rFonts w:ascii="Arial" w:hAnsi="Arial" w:cs="Arial"/>
        </w:rPr>
        <w:t>bahwa</w:t>
      </w:r>
      <w:proofErr w:type="spellEnd"/>
      <w:r w:rsidRPr="0014428F">
        <w:rPr>
          <w:rFonts w:ascii="Arial" w:hAnsi="Arial" w:cs="Arial"/>
        </w:rPr>
        <w:t xml:space="preserve"> </w:t>
      </w:r>
      <w:r w:rsidR="00A63C24" w:rsidRPr="0014428F">
        <w:rPr>
          <w:rFonts w:ascii="Arial" w:hAnsi="Arial" w:cs="Arial"/>
        </w:rPr>
        <w:t>Para</w:t>
      </w:r>
      <w:r w:rsidRPr="0014428F">
        <w:rPr>
          <w:rFonts w:ascii="Arial" w:hAnsi="Arial" w:cs="Arial"/>
        </w:rPr>
        <w:t xml:space="preserve"> </w:t>
      </w:r>
      <w:proofErr w:type="spellStart"/>
      <w:r w:rsidR="00A63C24" w:rsidRPr="0014428F">
        <w:rPr>
          <w:rFonts w:ascii="Arial" w:hAnsi="Arial" w:cs="Arial"/>
        </w:rPr>
        <w:t>P</w:t>
      </w:r>
      <w:r w:rsidRPr="0014428F">
        <w:rPr>
          <w:rFonts w:ascii="Arial" w:hAnsi="Arial" w:cs="Arial"/>
        </w:rPr>
        <w:t>ihak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telah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mengadakan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kesepakatan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awal</w:t>
      </w:r>
      <w:proofErr w:type="spellEnd"/>
      <w:r w:rsidRPr="0014428F">
        <w:rPr>
          <w:rFonts w:ascii="Arial" w:hAnsi="Arial" w:cs="Arial"/>
        </w:rPr>
        <w:t xml:space="preserve"> yang </w:t>
      </w:r>
      <w:proofErr w:type="spellStart"/>
      <w:r w:rsidRPr="0014428F">
        <w:rPr>
          <w:rFonts w:ascii="Arial" w:hAnsi="Arial" w:cs="Arial"/>
        </w:rPr>
        <w:t>dituangkan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dalam</w:t>
      </w:r>
      <w:proofErr w:type="spellEnd"/>
      <w:r w:rsidRPr="0014428F">
        <w:rPr>
          <w:rFonts w:ascii="Arial" w:hAnsi="Arial" w:cs="Arial"/>
        </w:rPr>
        <w:t xml:space="preserve"> Berita Acara </w:t>
      </w:r>
      <w:proofErr w:type="spellStart"/>
      <w:r w:rsidRPr="0014428F">
        <w:rPr>
          <w:rFonts w:ascii="Arial" w:hAnsi="Arial" w:cs="Arial"/>
        </w:rPr>
        <w:t>Kesepakatan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Nomor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r w:rsidR="001F10EB" w:rsidRPr="001F10EB">
        <w:rPr>
          <w:rFonts w:ascii="Arial" w:hAnsi="Arial" w:cs="Arial"/>
        </w:rPr>
        <w:t>______________</w:t>
      </w:r>
      <w:r w:rsidR="00A9303E">
        <w:rPr>
          <w:rFonts w:ascii="Arial" w:hAnsi="Arial" w:cs="Arial"/>
          <w:color w:val="000000"/>
        </w:rPr>
        <w:t>______________</w:t>
      </w:r>
      <w:proofErr w:type="spellStart"/>
      <w:r w:rsidRPr="0014428F">
        <w:rPr>
          <w:rFonts w:ascii="Arial" w:hAnsi="Arial" w:cs="Arial"/>
          <w:color w:val="000000"/>
        </w:rPr>
        <w:t>tanggal</w:t>
      </w:r>
      <w:proofErr w:type="spellEnd"/>
      <w:r w:rsidRPr="0014428F">
        <w:rPr>
          <w:rFonts w:ascii="Arial" w:hAnsi="Arial" w:cs="Arial"/>
          <w:color w:val="000000"/>
        </w:rPr>
        <w:t xml:space="preserve"> </w:t>
      </w:r>
      <w:r w:rsidR="001F10EB" w:rsidRPr="001F10EB">
        <w:rPr>
          <w:rFonts w:ascii="Arial" w:hAnsi="Arial" w:cs="Arial"/>
        </w:rPr>
        <w:t>______________</w:t>
      </w:r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sebagaimana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="00BE6ED5" w:rsidRPr="0014428F">
        <w:rPr>
          <w:rFonts w:ascii="Arial" w:hAnsi="Arial" w:cs="Arial"/>
        </w:rPr>
        <w:t>terdapat</w:t>
      </w:r>
      <w:proofErr w:type="spellEnd"/>
      <w:r w:rsidR="00BE6ED5" w:rsidRPr="0014428F">
        <w:rPr>
          <w:rFonts w:ascii="Arial" w:hAnsi="Arial" w:cs="Arial"/>
        </w:rPr>
        <w:t xml:space="preserve"> </w:t>
      </w:r>
      <w:r w:rsidRPr="0014428F">
        <w:rPr>
          <w:rFonts w:ascii="Arial" w:hAnsi="Arial" w:cs="Arial"/>
        </w:rPr>
        <w:t xml:space="preserve">pada </w:t>
      </w:r>
      <w:proofErr w:type="spellStart"/>
      <w:r w:rsidRPr="0014428F">
        <w:rPr>
          <w:rFonts w:ascii="Arial" w:hAnsi="Arial" w:cs="Arial"/>
        </w:rPr>
        <w:t>Perjanjian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ini</w:t>
      </w:r>
      <w:proofErr w:type="spellEnd"/>
      <w:r w:rsidRPr="0014428F">
        <w:rPr>
          <w:rFonts w:ascii="Arial" w:hAnsi="Arial" w:cs="Arial"/>
        </w:rPr>
        <w:t xml:space="preserve"> </w:t>
      </w:r>
      <w:proofErr w:type="spellStart"/>
      <w:r w:rsidRPr="0014428F">
        <w:rPr>
          <w:rFonts w:ascii="Arial" w:hAnsi="Arial" w:cs="Arial"/>
        </w:rPr>
        <w:t>sebagai</w:t>
      </w:r>
      <w:proofErr w:type="spellEnd"/>
      <w:r w:rsidRPr="0014428F">
        <w:rPr>
          <w:rFonts w:ascii="Arial" w:hAnsi="Arial" w:cs="Arial"/>
        </w:rPr>
        <w:t xml:space="preserve"> </w:t>
      </w:r>
      <w:r w:rsidRPr="0014428F">
        <w:rPr>
          <w:rFonts w:ascii="Arial" w:hAnsi="Arial" w:cs="Arial"/>
          <w:b/>
        </w:rPr>
        <w:t>Lampiran I</w:t>
      </w:r>
      <w:bookmarkEnd w:id="0"/>
      <w:bookmarkEnd w:id="1"/>
      <w:r w:rsidRPr="0014428F">
        <w:rPr>
          <w:rFonts w:ascii="Arial" w:hAnsi="Arial" w:cs="Arial"/>
        </w:rPr>
        <w:t>.</w:t>
      </w:r>
    </w:p>
    <w:p w14:paraId="4DC1A52E" w14:textId="77777777" w:rsidR="001F10EB" w:rsidRDefault="001F10EB" w:rsidP="001F10EB">
      <w:pPr>
        <w:jc w:val="both"/>
        <w:rPr>
          <w:rFonts w:ascii="Arial" w:hAnsi="Arial" w:cs="Arial"/>
        </w:rPr>
      </w:pPr>
    </w:p>
    <w:p w14:paraId="4DC1A52F" w14:textId="77777777" w:rsidR="00807470" w:rsidRDefault="00807470" w:rsidP="001F10EB">
      <w:pPr>
        <w:jc w:val="both"/>
        <w:rPr>
          <w:rFonts w:ascii="Arial" w:hAnsi="Arial" w:cs="Arial"/>
        </w:rPr>
      </w:pPr>
    </w:p>
    <w:p w14:paraId="4DC1A530" w14:textId="35D37749" w:rsidR="007A041B" w:rsidRPr="0014428F" w:rsidRDefault="00E92016" w:rsidP="001F10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1A654" wp14:editId="63244F92">
                <wp:simplePos x="0" y="0"/>
                <wp:positionH relativeFrom="margin">
                  <wp:align>left</wp:align>
                </wp:positionH>
                <wp:positionV relativeFrom="paragraph">
                  <wp:posOffset>739775</wp:posOffset>
                </wp:positionV>
                <wp:extent cx="1838325" cy="2190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2F0A48" w14:textId="55358790" w:rsidR="00807470" w:rsidRPr="008049D6" w:rsidRDefault="00807470" w:rsidP="00807470">
                            <w:pPr>
                              <w:rPr>
                                <w:ins w:id="2" w:author="Tyas Nindhita Arih" w:date="2023-06-16T13:32:00Z"/>
                                <w:rFonts w:ascii="Arial" w:hAnsi="Arial" w:cs="Arial"/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C1A6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8.25pt;width:144.75pt;height:17.2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" filled="f" stroked="f" strokeweight=".5pt">
                <v:textbox>
                  <w:txbxContent>
                    <w:p w14:paraId="1B2F0A48" w14:textId="55358790" w:rsidR="00807470" w:rsidRPr="008049D6" w:rsidRDefault="00807470" w:rsidP="00807470">
                      <w:pPr>
                        <w:rPr>
                          <w:ins w:id="3" w:author="Tyas Nindhita Arih" w:date="2023-06-16T13:32:00Z"/>
                          <w:rFonts w:ascii="Arial" w:hAnsi="Arial" w:cs="Arial"/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41B" w:rsidRPr="0014428F">
        <w:rPr>
          <w:rFonts w:ascii="Arial" w:hAnsi="Arial" w:cs="Arial"/>
        </w:rPr>
        <w:t xml:space="preserve">Oleh </w:t>
      </w:r>
      <w:proofErr w:type="spellStart"/>
      <w:r w:rsidR="007A041B" w:rsidRPr="0014428F">
        <w:rPr>
          <w:rFonts w:ascii="Arial" w:hAnsi="Arial" w:cs="Arial"/>
        </w:rPr>
        <w:t>karena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itu</w:t>
      </w:r>
      <w:proofErr w:type="spellEnd"/>
      <w:r w:rsidR="000E2B7E">
        <w:rPr>
          <w:rFonts w:ascii="Arial" w:hAnsi="Arial" w:cs="Arial"/>
        </w:rPr>
        <w:t xml:space="preserve"> </w:t>
      </w:r>
      <w:proofErr w:type="spellStart"/>
      <w:r w:rsidR="000E2B7E">
        <w:rPr>
          <w:rFonts w:ascii="Arial" w:hAnsi="Arial" w:cs="Arial"/>
        </w:rPr>
        <w:t>berdasarkan</w:t>
      </w:r>
      <w:proofErr w:type="spellEnd"/>
      <w:r w:rsidR="000E2B7E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hal-hal</w:t>
      </w:r>
      <w:proofErr w:type="spellEnd"/>
      <w:r w:rsidR="000E2B7E">
        <w:rPr>
          <w:rFonts w:ascii="Arial" w:hAnsi="Arial" w:cs="Arial"/>
        </w:rPr>
        <w:t xml:space="preserve"> </w:t>
      </w:r>
      <w:proofErr w:type="spellStart"/>
      <w:r w:rsidR="000E2B7E">
        <w:rPr>
          <w:rFonts w:ascii="Arial" w:hAnsi="Arial" w:cs="Arial"/>
        </w:rPr>
        <w:t>tersebut</w:t>
      </w:r>
      <w:proofErr w:type="spellEnd"/>
      <w:r w:rsidR="000E2B7E">
        <w:rPr>
          <w:rFonts w:ascii="Arial" w:hAnsi="Arial" w:cs="Arial"/>
        </w:rPr>
        <w:t xml:space="preserve"> </w:t>
      </w:r>
      <w:proofErr w:type="spellStart"/>
      <w:r w:rsidR="000E2B7E">
        <w:rPr>
          <w:rFonts w:ascii="Arial" w:hAnsi="Arial" w:cs="Arial"/>
        </w:rPr>
        <w:t>diatas</w:t>
      </w:r>
      <w:proofErr w:type="spellEnd"/>
      <w:r w:rsidR="000E2B7E">
        <w:rPr>
          <w:rFonts w:ascii="Arial" w:hAnsi="Arial" w:cs="Arial"/>
        </w:rPr>
        <w:t>,</w:t>
      </w:r>
      <w:r w:rsidR="007A041B" w:rsidRPr="0014428F">
        <w:rPr>
          <w:rFonts w:ascii="Arial" w:hAnsi="Arial" w:cs="Arial"/>
        </w:rPr>
        <w:t xml:space="preserve"> </w:t>
      </w:r>
      <w:r w:rsidR="002E2104" w:rsidRPr="002E2104">
        <w:rPr>
          <w:rFonts w:ascii="Arial" w:hAnsi="Arial" w:cs="Arial"/>
        </w:rPr>
        <w:t xml:space="preserve">Para </w:t>
      </w:r>
      <w:proofErr w:type="spellStart"/>
      <w:r w:rsidR="002E2104" w:rsidRPr="002E2104">
        <w:rPr>
          <w:rFonts w:ascii="Arial" w:hAnsi="Arial" w:cs="Arial"/>
        </w:rPr>
        <w:t>Pihak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sepakat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untuk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saling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mengikatkan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BE6ED5" w:rsidRPr="0014428F">
        <w:rPr>
          <w:rFonts w:ascii="Arial" w:hAnsi="Arial" w:cs="Arial"/>
        </w:rPr>
        <w:t>diri</w:t>
      </w:r>
      <w:proofErr w:type="spellEnd"/>
      <w:r w:rsidR="00BE6ED5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dalam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F10EB">
        <w:rPr>
          <w:rFonts w:ascii="Arial" w:hAnsi="Arial" w:cs="Arial"/>
        </w:rPr>
        <w:t>Perjanjian</w:t>
      </w:r>
      <w:proofErr w:type="spellEnd"/>
      <w:r w:rsidR="00BE6ED5" w:rsidRPr="0014428F">
        <w:rPr>
          <w:rFonts w:ascii="Arial" w:hAnsi="Arial" w:cs="Arial"/>
          <w:b/>
        </w:rPr>
        <w:t xml:space="preserve"> </w:t>
      </w:r>
      <w:proofErr w:type="spellStart"/>
      <w:r w:rsidR="00BE6ED5" w:rsidRPr="008370AD">
        <w:rPr>
          <w:rFonts w:ascii="Arial" w:hAnsi="Arial" w:cs="Arial"/>
        </w:rPr>
        <w:t>ini</w:t>
      </w:r>
      <w:proofErr w:type="spellEnd"/>
      <w:r w:rsidR="00BE6ED5" w:rsidRPr="0014428F">
        <w:rPr>
          <w:rFonts w:ascii="Arial" w:hAnsi="Arial" w:cs="Arial"/>
          <w:b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dengan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ketentuan</w:t>
      </w:r>
      <w:r w:rsidR="00BE6ED5" w:rsidRPr="0014428F">
        <w:rPr>
          <w:rFonts w:ascii="Arial" w:hAnsi="Arial" w:cs="Arial"/>
        </w:rPr>
        <w:t>-ketentuan</w:t>
      </w:r>
      <w:proofErr w:type="spellEnd"/>
      <w:r w:rsidR="00BE6ED5" w:rsidRPr="0014428F">
        <w:rPr>
          <w:rFonts w:ascii="Arial" w:hAnsi="Arial" w:cs="Arial"/>
        </w:rPr>
        <w:t xml:space="preserve"> </w:t>
      </w:r>
      <w:r w:rsidR="007A041B" w:rsidRPr="0014428F">
        <w:rPr>
          <w:rFonts w:ascii="Arial" w:hAnsi="Arial" w:cs="Arial"/>
        </w:rPr>
        <w:t xml:space="preserve">dan </w:t>
      </w:r>
      <w:proofErr w:type="spellStart"/>
      <w:r w:rsidR="007A041B" w:rsidRPr="0014428F">
        <w:rPr>
          <w:rFonts w:ascii="Arial" w:hAnsi="Arial" w:cs="Arial"/>
        </w:rPr>
        <w:t>syarat-syarat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sebagai</w:t>
      </w:r>
      <w:proofErr w:type="spellEnd"/>
      <w:r w:rsidR="007A041B" w:rsidRPr="0014428F">
        <w:rPr>
          <w:rFonts w:ascii="Arial" w:hAnsi="Arial" w:cs="Arial"/>
        </w:rPr>
        <w:t xml:space="preserve"> </w:t>
      </w:r>
      <w:proofErr w:type="spellStart"/>
      <w:r w:rsidR="007A041B" w:rsidRPr="0014428F">
        <w:rPr>
          <w:rFonts w:ascii="Arial" w:hAnsi="Arial" w:cs="Arial"/>
        </w:rPr>
        <w:t>berikut</w:t>
      </w:r>
      <w:proofErr w:type="spellEnd"/>
      <w:r w:rsidR="007A041B" w:rsidRPr="0014428F">
        <w:rPr>
          <w:rFonts w:ascii="Arial" w:hAnsi="Arial" w:cs="Arial"/>
        </w:rPr>
        <w:t>:</w:t>
      </w:r>
    </w:p>
    <w:p w14:paraId="4DC1A534" w14:textId="77777777" w:rsidR="002E2104" w:rsidRDefault="002E2104" w:rsidP="001F10EB">
      <w:pPr>
        <w:rPr>
          <w:rFonts w:ascii="Arial" w:hAnsi="Arial" w:cs="Arial"/>
          <w:b/>
        </w:rPr>
      </w:pPr>
    </w:p>
    <w:p w14:paraId="4DC1A535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7B3497">
        <w:rPr>
          <w:rFonts w:ascii="Arial" w:hAnsi="Arial" w:cs="Arial"/>
          <w:b/>
        </w:rPr>
        <w:t>PASAL 1</w:t>
      </w:r>
    </w:p>
    <w:p w14:paraId="4DC1A536" w14:textId="77777777" w:rsidR="00222263" w:rsidRDefault="00222263" w:rsidP="001F10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DEFINISI-DEFINISI</w:t>
      </w:r>
    </w:p>
    <w:p w14:paraId="4DC1A537" w14:textId="77777777" w:rsidR="001F10EB" w:rsidRDefault="001F10EB" w:rsidP="001F10EB">
      <w:pPr>
        <w:jc w:val="center"/>
        <w:rPr>
          <w:rFonts w:ascii="Arial" w:hAnsi="Arial" w:cs="Arial"/>
          <w:b/>
        </w:rPr>
      </w:pPr>
    </w:p>
    <w:p w14:paraId="4DC1A538" w14:textId="77777777" w:rsidR="00222263" w:rsidRPr="00F551D8" w:rsidRDefault="00222263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807470">
        <w:rPr>
          <w:rFonts w:ascii="Arial" w:hAnsi="Arial" w:cs="Arial"/>
        </w:rPr>
        <w:t>“</w:t>
      </w:r>
      <w:r w:rsidRPr="00C71DF7">
        <w:rPr>
          <w:rFonts w:ascii="Arial" w:hAnsi="Arial" w:cs="Arial"/>
          <w:b/>
        </w:rPr>
        <w:t xml:space="preserve">Berita Acara </w:t>
      </w:r>
      <w:proofErr w:type="spellStart"/>
      <w:r w:rsidRPr="00C71DF7">
        <w:rPr>
          <w:rFonts w:ascii="Arial" w:hAnsi="Arial" w:cs="Arial"/>
          <w:b/>
        </w:rPr>
        <w:t>Kesepakatan</w:t>
      </w:r>
      <w:proofErr w:type="spellEnd"/>
      <w:r w:rsidRPr="00807470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kesepakatan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awal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antara</w:t>
      </w:r>
      <w:proofErr w:type="spellEnd"/>
      <w:r w:rsidRPr="00C71DF7">
        <w:rPr>
          <w:rFonts w:ascii="Arial" w:hAnsi="Arial" w:cs="Arial"/>
        </w:rPr>
        <w:t xml:space="preserve"> </w:t>
      </w:r>
      <w:r w:rsidR="00F83804" w:rsidRPr="00F83804">
        <w:rPr>
          <w:rFonts w:ascii="Arial" w:hAnsi="Arial" w:cs="Arial"/>
          <w:b/>
          <w:lang w:val="de-DE"/>
        </w:rPr>
        <w:t>Penyewa</w:t>
      </w:r>
      <w:r w:rsidRPr="00C71DF7">
        <w:rPr>
          <w:rFonts w:ascii="Arial" w:hAnsi="Arial" w:cs="Arial"/>
        </w:rPr>
        <w:t xml:space="preserve"> dan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C71DF7">
        <w:rPr>
          <w:rFonts w:ascii="Arial" w:hAnsi="Arial" w:cs="Arial"/>
        </w:rPr>
        <w:t xml:space="preserve"> yang </w:t>
      </w:r>
      <w:proofErr w:type="spellStart"/>
      <w:r w:rsidR="002E2104">
        <w:rPr>
          <w:rFonts w:ascii="Arial" w:hAnsi="Arial" w:cs="Arial"/>
        </w:rPr>
        <w:t>telah</w:t>
      </w:r>
      <w:proofErr w:type="spellEnd"/>
      <w:r w:rsidR="002E2104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dibuat</w:t>
      </w:r>
      <w:proofErr w:type="spellEnd"/>
      <w:r w:rsidRPr="00C71DF7">
        <w:rPr>
          <w:rFonts w:ascii="Arial" w:hAnsi="Arial" w:cs="Arial"/>
        </w:rPr>
        <w:t xml:space="preserve"> dan </w:t>
      </w:r>
      <w:proofErr w:type="spellStart"/>
      <w:r w:rsidRPr="00C71DF7">
        <w:rPr>
          <w:rFonts w:ascii="Arial" w:hAnsi="Arial" w:cs="Arial"/>
        </w:rPr>
        <w:t>ditandatangani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secara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tertulis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 w:rsidR="002E2104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kemudian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dilanjutkan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secara</w:t>
      </w:r>
      <w:proofErr w:type="spellEnd"/>
      <w:r w:rsidR="002E2104">
        <w:rPr>
          <w:rFonts w:ascii="Arial" w:hAnsi="Arial" w:cs="Arial"/>
        </w:rPr>
        <w:t xml:space="preserve"> detail </w:t>
      </w:r>
      <w:proofErr w:type="spellStart"/>
      <w:r w:rsidRPr="00C71DF7">
        <w:rPr>
          <w:rFonts w:ascii="Arial" w:hAnsi="Arial" w:cs="Arial"/>
        </w:rPr>
        <w:t>dalam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Perjanjian</w:t>
      </w:r>
      <w:proofErr w:type="spellEnd"/>
      <w:r w:rsidR="002E2104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.</w:t>
      </w:r>
    </w:p>
    <w:p w14:paraId="4DC1A539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3A" w14:textId="77777777" w:rsidR="001F10EB" w:rsidRDefault="001F10EB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807470">
        <w:rPr>
          <w:rFonts w:ascii="Arial" w:hAnsi="Arial" w:cs="Arial"/>
        </w:rPr>
        <w:t>“</w:t>
      </w:r>
      <w:r w:rsidRPr="00807470">
        <w:rPr>
          <w:rFonts w:ascii="Arial" w:hAnsi="Arial" w:cs="Arial"/>
          <w:b/>
        </w:rPr>
        <w:t>C</w:t>
      </w:r>
      <w:r w:rsidR="00807470">
        <w:rPr>
          <w:rFonts w:ascii="Arial" w:hAnsi="Arial" w:cs="Arial"/>
          <w:b/>
        </w:rPr>
        <w:t>o</w:t>
      </w:r>
      <w:r w:rsidRPr="00807470">
        <w:rPr>
          <w:rFonts w:ascii="Arial" w:hAnsi="Arial" w:cs="Arial"/>
          <w:b/>
        </w:rPr>
        <w:t>location</w:t>
      </w:r>
      <w:r w:rsidRPr="00807470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penambahan</w:t>
      </w:r>
      <w:proofErr w:type="spellEnd"/>
      <w:r w:rsidR="00055104">
        <w:rPr>
          <w:rFonts w:ascii="Arial" w:hAnsi="Arial" w:cs="Arial"/>
        </w:rPr>
        <w:t xml:space="preserve"> </w:t>
      </w:r>
      <w:proofErr w:type="spellStart"/>
      <w:r w:rsidR="00055104">
        <w:rPr>
          <w:rFonts w:ascii="Arial" w:hAnsi="Arial" w:cs="Arial"/>
        </w:rPr>
        <w:t>setiap</w:t>
      </w:r>
      <w:proofErr w:type="spellEnd"/>
      <w:r w:rsidRPr="00C71DF7">
        <w:rPr>
          <w:rFonts w:ascii="Arial" w:hAnsi="Arial" w:cs="Arial"/>
        </w:rPr>
        <w:t xml:space="preserve"> </w:t>
      </w:r>
      <w:r w:rsidRPr="0047584B">
        <w:rPr>
          <w:rFonts w:ascii="Arial" w:hAnsi="Arial" w:cs="Arial"/>
        </w:rPr>
        <w:t>Operator</w:t>
      </w:r>
      <w:r w:rsidR="00167673">
        <w:rPr>
          <w:rFonts w:ascii="Arial" w:hAnsi="Arial" w:cs="Arial"/>
        </w:rPr>
        <w:t xml:space="preserve"> </w:t>
      </w:r>
      <w:r w:rsidRPr="00C71DF7">
        <w:rPr>
          <w:rFonts w:ascii="Arial" w:hAnsi="Arial" w:cs="Arial"/>
        </w:rPr>
        <w:t>yang</w:t>
      </w:r>
      <w:r>
        <w:rPr>
          <w:rFonts w:ascii="Arial" w:hAnsi="Arial" w:cs="Arial"/>
          <w:lang w:val="id-ID"/>
        </w:rPr>
        <w:t xml:space="preserve"> menempatkan serta mengoperasikan </w:t>
      </w:r>
      <w:r w:rsidRPr="0047584B">
        <w:rPr>
          <w:rFonts w:ascii="Arial" w:hAnsi="Arial" w:cs="Arial"/>
          <w:lang w:val="id-ID"/>
        </w:rPr>
        <w:t>Perangkat Telekomunikasi</w:t>
      </w:r>
      <w:r>
        <w:rPr>
          <w:rFonts w:ascii="Arial" w:hAnsi="Arial" w:cs="Arial"/>
          <w:lang w:val="id-ID"/>
        </w:rPr>
        <w:t xml:space="preserve"> </w:t>
      </w:r>
      <w:proofErr w:type="spellStart"/>
      <w:r w:rsidR="00167673">
        <w:rPr>
          <w:rFonts w:ascii="Arial" w:hAnsi="Arial" w:cs="Arial"/>
        </w:rPr>
        <w:t>atau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penambahan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Perangkat</w:t>
      </w:r>
      <w:proofErr w:type="spellEnd"/>
      <w:r w:rsidR="00167673">
        <w:rPr>
          <w:rFonts w:ascii="Arial" w:hAnsi="Arial" w:cs="Arial"/>
        </w:rPr>
        <w:t xml:space="preserve"> Telekomunikasi</w:t>
      </w:r>
      <w:r w:rsidR="00167673" w:rsidRPr="00C71DF7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baik</w:t>
      </w:r>
      <w:proofErr w:type="spellEnd"/>
      <w:r w:rsidR="002E2104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pada </w:t>
      </w:r>
      <w:r w:rsidRPr="0047584B">
        <w:rPr>
          <w:rFonts w:ascii="Arial" w:hAnsi="Arial" w:cs="Arial"/>
          <w:lang w:val="id-ID"/>
        </w:rPr>
        <w:t>Menara</w:t>
      </w:r>
      <w:r>
        <w:rPr>
          <w:rFonts w:ascii="Arial" w:hAnsi="Arial" w:cs="Arial"/>
          <w:lang w:val="id-ID"/>
        </w:rPr>
        <w:t xml:space="preserve"> </w:t>
      </w:r>
      <w:proofErr w:type="spellStart"/>
      <w:r w:rsidR="002E2104">
        <w:rPr>
          <w:rFonts w:ascii="Arial" w:hAnsi="Arial" w:cs="Arial"/>
        </w:rPr>
        <w:t>maupun</w:t>
      </w:r>
      <w:proofErr w:type="spellEnd"/>
      <w:r w:rsidR="002E2104">
        <w:rPr>
          <w:rFonts w:ascii="Arial" w:hAnsi="Arial" w:cs="Arial"/>
        </w:rPr>
        <w:t xml:space="preserve"> pada</w:t>
      </w:r>
      <w:r>
        <w:rPr>
          <w:rFonts w:ascii="Arial" w:hAnsi="Arial" w:cs="Arial"/>
          <w:lang w:val="id-ID"/>
        </w:rPr>
        <w:t xml:space="preserve">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Pr="00C71DF7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dimana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untuk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tujuan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itu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diperlukan</w:t>
      </w:r>
      <w:proofErr w:type="spellEnd"/>
      <w:r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adanya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pekerjaan</w:t>
      </w:r>
      <w:r w:rsidRPr="00C71DF7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instalasi pemasangan </w:t>
      </w:r>
      <w:r w:rsidRPr="0047584B">
        <w:rPr>
          <w:rFonts w:ascii="Arial" w:hAnsi="Arial" w:cs="Arial"/>
          <w:lang w:val="id-ID"/>
        </w:rPr>
        <w:t>Perangkat Telekomunikasi</w:t>
      </w:r>
      <w:r>
        <w:rPr>
          <w:rFonts w:ascii="Arial" w:hAnsi="Arial" w:cs="Arial"/>
          <w:lang w:val="id-ID"/>
        </w:rPr>
        <w:t xml:space="preserve"> </w:t>
      </w:r>
      <w:r w:rsidRPr="00C71DF7">
        <w:rPr>
          <w:rFonts w:ascii="Arial" w:hAnsi="Arial" w:cs="Arial"/>
        </w:rPr>
        <w:t>dan/</w:t>
      </w:r>
      <w:proofErr w:type="spellStart"/>
      <w:r w:rsidRPr="00C71DF7">
        <w:rPr>
          <w:rFonts w:ascii="Arial" w:hAnsi="Arial" w:cs="Arial"/>
        </w:rPr>
        <w:t>atau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peralatan</w:t>
      </w:r>
      <w:proofErr w:type="spellEnd"/>
      <w:r w:rsidR="00063822">
        <w:rPr>
          <w:rFonts w:ascii="Arial" w:hAnsi="Arial" w:cs="Arial"/>
        </w:rPr>
        <w:t>/</w:t>
      </w:r>
      <w:proofErr w:type="spellStart"/>
      <w:r w:rsidRPr="00C71DF7">
        <w:rPr>
          <w:rFonts w:ascii="Arial" w:hAnsi="Arial" w:cs="Arial"/>
        </w:rPr>
        <w:t>perangkat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penunjang</w:t>
      </w:r>
      <w:proofErr w:type="spellEnd"/>
      <w:r w:rsidRPr="00C71DF7">
        <w:rPr>
          <w:rFonts w:ascii="Arial" w:hAnsi="Arial" w:cs="Arial"/>
        </w:rPr>
        <w:t xml:space="preserve"> lain </w:t>
      </w:r>
      <w:proofErr w:type="spellStart"/>
      <w:r w:rsidR="00055104">
        <w:rPr>
          <w:rFonts w:ascii="Arial" w:hAnsi="Arial" w:cs="Arial"/>
        </w:rPr>
        <w:t>apapun</w:t>
      </w:r>
      <w:proofErr w:type="spellEnd"/>
      <w:r w:rsidR="00055104">
        <w:rPr>
          <w:rFonts w:ascii="Arial" w:hAnsi="Arial" w:cs="Arial"/>
        </w:rPr>
        <w:t xml:space="preserve"> </w:t>
      </w:r>
      <w:r w:rsidRPr="00C71DF7">
        <w:rPr>
          <w:rFonts w:ascii="Arial" w:hAnsi="Arial" w:cs="Arial"/>
        </w:rPr>
        <w:t xml:space="preserve">yang </w:t>
      </w:r>
      <w:proofErr w:type="spellStart"/>
      <w:r w:rsidRPr="00C71DF7">
        <w:rPr>
          <w:rFonts w:ascii="Arial" w:hAnsi="Arial" w:cs="Arial"/>
        </w:rPr>
        <w:t>diperlukan</w:t>
      </w:r>
      <w:proofErr w:type="spellEnd"/>
      <w:r w:rsidRPr="00C71DF7">
        <w:rPr>
          <w:rFonts w:ascii="Arial" w:hAnsi="Arial" w:cs="Arial"/>
        </w:rPr>
        <w:t>.</w:t>
      </w:r>
      <w:r w:rsidRPr="00C71DF7">
        <w:rPr>
          <w:rFonts w:ascii="Arial" w:hAnsi="Arial" w:cs="Arial"/>
          <w:b/>
        </w:rPr>
        <w:t xml:space="preserve"> </w:t>
      </w:r>
    </w:p>
    <w:p w14:paraId="4DC1A53B" w14:textId="77777777" w:rsidR="001F10EB" w:rsidRDefault="001F10EB" w:rsidP="0047584B">
      <w:pPr>
        <w:pStyle w:val="ListParagraph"/>
        <w:rPr>
          <w:rFonts w:ascii="Arial" w:hAnsi="Arial" w:cs="Arial"/>
          <w:b/>
        </w:rPr>
      </w:pPr>
    </w:p>
    <w:p w14:paraId="4DC1A53C" w14:textId="77777777" w:rsidR="00222263" w:rsidRPr="0085577B" w:rsidRDefault="00222263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807470">
        <w:rPr>
          <w:rFonts w:ascii="Arial" w:hAnsi="Arial" w:cs="Arial"/>
        </w:rPr>
        <w:t>“</w:t>
      </w:r>
      <w:r w:rsidRPr="00C71DF7">
        <w:rPr>
          <w:rFonts w:ascii="Arial" w:hAnsi="Arial" w:cs="Arial"/>
          <w:b/>
        </w:rPr>
        <w:t>Harga Sewa</w:t>
      </w:r>
      <w:r w:rsidR="009D4BBB">
        <w:rPr>
          <w:rFonts w:ascii="Arial" w:hAnsi="Arial" w:cs="Arial"/>
          <w:b/>
        </w:rPr>
        <w:t xml:space="preserve"> Lahan</w:t>
      </w:r>
      <w:r w:rsidRPr="00807470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jumlah</w:t>
      </w:r>
      <w:proofErr w:type="spellEnd"/>
      <w:r w:rsidRPr="00C71DF7">
        <w:rPr>
          <w:rFonts w:ascii="Arial" w:hAnsi="Arial" w:cs="Arial"/>
        </w:rPr>
        <w:t xml:space="preserve"> nominal yang </w:t>
      </w:r>
      <w:proofErr w:type="spellStart"/>
      <w:r w:rsidRPr="00C71DF7">
        <w:rPr>
          <w:rFonts w:ascii="Arial" w:hAnsi="Arial" w:cs="Arial"/>
        </w:rPr>
        <w:t>harus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dibayarkan</w:t>
      </w:r>
      <w:proofErr w:type="spellEnd"/>
      <w:r w:rsidRPr="00C71DF7">
        <w:rPr>
          <w:rFonts w:ascii="Arial" w:hAnsi="Arial" w:cs="Arial"/>
        </w:rPr>
        <w:t xml:space="preserve"> oleh </w:t>
      </w:r>
      <w:r w:rsidR="00F83804" w:rsidRPr="00F83804">
        <w:rPr>
          <w:rFonts w:ascii="Arial" w:hAnsi="Arial" w:cs="Arial"/>
          <w:b/>
          <w:lang w:val="de-DE"/>
        </w:rPr>
        <w:t>Penyewa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kepada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C71DF7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atas</w:t>
      </w:r>
      <w:proofErr w:type="spellEnd"/>
      <w:r w:rsidR="002E2104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penyewaan</w:t>
      </w:r>
      <w:proofErr w:type="spellEnd"/>
      <w:r w:rsidR="001F10EB">
        <w:rPr>
          <w:rFonts w:ascii="Arial" w:hAnsi="Arial" w:cs="Arial"/>
        </w:rPr>
        <w:t xml:space="preserve"> </w:t>
      </w:r>
      <w:proofErr w:type="spellStart"/>
      <w:r w:rsidR="001F10EB">
        <w:rPr>
          <w:rFonts w:ascii="Arial" w:hAnsi="Arial" w:cs="Arial"/>
        </w:rPr>
        <w:t>Obyek</w:t>
      </w:r>
      <w:proofErr w:type="spellEnd"/>
      <w:r w:rsidR="001F10EB">
        <w:rPr>
          <w:rFonts w:ascii="Arial" w:hAnsi="Arial" w:cs="Arial"/>
        </w:rPr>
        <w:t xml:space="preserve"> Sewa</w:t>
      </w:r>
      <w:r w:rsidRPr="00C71DF7">
        <w:rPr>
          <w:rFonts w:ascii="Arial" w:hAnsi="Arial" w:cs="Arial"/>
        </w:rPr>
        <w:t xml:space="preserve"> oleh </w:t>
      </w:r>
      <w:r w:rsidR="00F83804" w:rsidRPr="00F83804">
        <w:rPr>
          <w:rFonts w:ascii="Arial" w:hAnsi="Arial" w:cs="Arial"/>
          <w:b/>
          <w:lang w:val="de-DE"/>
        </w:rPr>
        <w:t>Penyewa</w:t>
      </w:r>
      <w:r w:rsidR="00F83804">
        <w:rPr>
          <w:rFonts w:ascii="Arial" w:hAnsi="Arial" w:cs="Arial"/>
          <w:b/>
          <w:lang w:val="id-ID"/>
        </w:rPr>
        <w:t xml:space="preserve"> </w:t>
      </w:r>
      <w:proofErr w:type="spellStart"/>
      <w:r w:rsidR="00BB035B">
        <w:rPr>
          <w:rFonts w:ascii="Arial" w:hAnsi="Arial" w:cs="Arial"/>
        </w:rPr>
        <w:t>untuk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periode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J</w:t>
      </w:r>
      <w:r w:rsidR="00556BFF">
        <w:rPr>
          <w:rFonts w:ascii="Arial" w:hAnsi="Arial" w:cs="Arial"/>
        </w:rPr>
        <w:t>angka</w:t>
      </w:r>
      <w:proofErr w:type="spellEnd"/>
      <w:r w:rsidR="00556BFF">
        <w:rPr>
          <w:rFonts w:ascii="Arial" w:hAnsi="Arial" w:cs="Arial"/>
        </w:rPr>
        <w:t xml:space="preserve"> </w:t>
      </w:r>
      <w:r w:rsidR="00BB035B">
        <w:rPr>
          <w:rFonts w:ascii="Arial" w:hAnsi="Arial" w:cs="Arial"/>
        </w:rPr>
        <w:t>W</w:t>
      </w:r>
      <w:r w:rsidR="00556BFF">
        <w:rPr>
          <w:rFonts w:ascii="Arial" w:hAnsi="Arial" w:cs="Arial"/>
        </w:rPr>
        <w:t>aktu</w:t>
      </w:r>
      <w:r w:rsidR="00BB035B">
        <w:rPr>
          <w:rFonts w:ascii="Arial" w:hAnsi="Arial" w:cs="Arial"/>
        </w:rPr>
        <w:t xml:space="preserve"> Sewa</w:t>
      </w:r>
      <w:r w:rsidR="00556BFF">
        <w:rPr>
          <w:rFonts w:ascii="Arial" w:hAnsi="Arial" w:cs="Arial"/>
        </w:rPr>
        <w:t xml:space="preserve"> dan</w:t>
      </w:r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untuk</w:t>
      </w:r>
      <w:proofErr w:type="spellEnd"/>
      <w:r w:rsidR="00556BFF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tujuan</w:t>
      </w:r>
      <w:proofErr w:type="spellEnd"/>
      <w:r w:rsidR="00F83804">
        <w:rPr>
          <w:rFonts w:ascii="Arial" w:hAnsi="Arial" w:cs="Arial"/>
        </w:rPr>
        <w:t xml:space="preserve"> </w:t>
      </w:r>
      <w:r w:rsidR="00F83804">
        <w:rPr>
          <w:rFonts w:ascii="Arial" w:hAnsi="Arial" w:cs="Arial"/>
          <w:lang w:val="id-ID"/>
        </w:rPr>
        <w:t xml:space="preserve">sewa menyewa </w:t>
      </w:r>
      <w:proofErr w:type="spellStart"/>
      <w:r w:rsidR="00F83804">
        <w:rPr>
          <w:rFonts w:ascii="Arial" w:hAnsi="Arial" w:cs="Arial"/>
        </w:rPr>
        <w:t>sebagaimana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dimaksud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dalam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Perjanjian</w:t>
      </w:r>
      <w:proofErr w:type="spellEnd"/>
      <w:r w:rsidR="00F83804">
        <w:rPr>
          <w:rFonts w:ascii="Arial" w:hAnsi="Arial" w:cs="Arial"/>
        </w:rPr>
        <w:t xml:space="preserve"> </w:t>
      </w:r>
      <w:proofErr w:type="spellStart"/>
      <w:r w:rsidR="00F83804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.</w:t>
      </w:r>
    </w:p>
    <w:p w14:paraId="4DC1A53D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3E" w14:textId="77777777" w:rsidR="002E2104" w:rsidRDefault="002E2104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b/>
        </w:rPr>
        <w:t>Jangka</w:t>
      </w:r>
      <w:proofErr w:type="spellEnd"/>
      <w:r>
        <w:rPr>
          <w:rFonts w:ascii="Arial" w:hAnsi="Arial" w:cs="Arial"/>
          <w:b/>
        </w:rPr>
        <w:t xml:space="preserve"> Waktu Sewa</w:t>
      </w:r>
      <w:r w:rsidRPr="005A7E4A">
        <w:rPr>
          <w:rFonts w:ascii="Arial" w:hAnsi="Arial" w:cs="Arial"/>
        </w:rPr>
        <w:t xml:space="preserve">”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Pasal 4 </w:t>
      </w:r>
      <w:proofErr w:type="spellStart"/>
      <w:r>
        <w:rPr>
          <w:rFonts w:ascii="Arial" w:hAnsi="Arial" w:cs="Arial"/>
        </w:rPr>
        <w:t>ayat</w:t>
      </w:r>
      <w:proofErr w:type="spellEnd"/>
      <w:r>
        <w:rPr>
          <w:rFonts w:ascii="Arial" w:hAnsi="Arial" w:cs="Arial"/>
        </w:rPr>
        <w:t xml:space="preserve"> (1)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>.</w:t>
      </w:r>
    </w:p>
    <w:p w14:paraId="4DC1A53F" w14:textId="77777777" w:rsidR="002E2104" w:rsidRDefault="002E2104" w:rsidP="002E2104">
      <w:pPr>
        <w:pStyle w:val="ListParagraph"/>
        <w:rPr>
          <w:rFonts w:ascii="Arial" w:hAnsi="Arial" w:cs="Arial"/>
          <w:b/>
          <w:lang w:val="id-ID"/>
        </w:rPr>
      </w:pPr>
    </w:p>
    <w:p w14:paraId="4DC1A540" w14:textId="77777777" w:rsidR="0085577B" w:rsidRPr="0085577B" w:rsidRDefault="0085577B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t>“</w:t>
      </w:r>
      <w:r>
        <w:rPr>
          <w:rFonts w:ascii="Arial" w:hAnsi="Arial" w:cs="Arial"/>
          <w:b/>
          <w:lang w:val="id-ID"/>
        </w:rPr>
        <w:t>Lahan</w:t>
      </w:r>
      <w:r w:rsidRPr="005A7E4A">
        <w:rPr>
          <w:rFonts w:ascii="Arial" w:hAnsi="Arial" w:cs="Arial"/>
          <w:lang w:val="id-ID"/>
        </w:rPr>
        <w:t>”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adalah </w:t>
      </w:r>
      <w:proofErr w:type="spellStart"/>
      <w:r w:rsidR="001F10EB">
        <w:rPr>
          <w:rFonts w:ascii="Arial" w:hAnsi="Arial" w:cs="Arial"/>
        </w:rPr>
        <w:t>tanah</w:t>
      </w:r>
      <w:proofErr w:type="spellEnd"/>
      <w:r w:rsidR="001F10EB">
        <w:rPr>
          <w:rFonts w:ascii="Arial" w:hAnsi="Arial" w:cs="Arial"/>
        </w:rPr>
        <w:t xml:space="preserve">, </w:t>
      </w:r>
      <w:proofErr w:type="spellStart"/>
      <w:r w:rsidR="001F10EB">
        <w:rPr>
          <w:rFonts w:ascii="Arial" w:hAnsi="Arial" w:cs="Arial"/>
        </w:rPr>
        <w:t>bangunan</w:t>
      </w:r>
      <w:proofErr w:type="spellEnd"/>
      <w:r w:rsidR="001F10EB">
        <w:rPr>
          <w:rFonts w:ascii="Arial" w:hAnsi="Arial" w:cs="Arial"/>
        </w:rPr>
        <w:t xml:space="preserve"> dan/</w:t>
      </w:r>
      <w:proofErr w:type="spellStart"/>
      <w:r w:rsidR="001F10EB">
        <w:rPr>
          <w:rFonts w:ascii="Arial" w:hAnsi="Arial" w:cs="Arial"/>
        </w:rPr>
        <w:t>atau</w:t>
      </w:r>
      <w:proofErr w:type="spellEnd"/>
      <w:r w:rsidR="001F10EB">
        <w:rPr>
          <w:rFonts w:ascii="Arial" w:hAnsi="Arial" w:cs="Arial"/>
        </w:rPr>
        <w:t xml:space="preserve"> </w:t>
      </w:r>
      <w:proofErr w:type="spellStart"/>
      <w:r w:rsidR="00C45E32" w:rsidRPr="00C71DF7">
        <w:rPr>
          <w:rFonts w:ascii="Arial" w:hAnsi="Arial" w:cs="Arial"/>
        </w:rPr>
        <w:t>lahan</w:t>
      </w:r>
      <w:proofErr w:type="spellEnd"/>
      <w:r w:rsidR="00C45E32" w:rsidRPr="00C71DF7">
        <w:rPr>
          <w:rFonts w:ascii="Arial" w:hAnsi="Arial" w:cs="Arial"/>
        </w:rPr>
        <w:t xml:space="preserve"> yang </w:t>
      </w:r>
      <w:proofErr w:type="spellStart"/>
      <w:r w:rsidR="00C45E32" w:rsidRPr="00C71DF7">
        <w:rPr>
          <w:rFonts w:ascii="Arial" w:hAnsi="Arial" w:cs="Arial"/>
        </w:rPr>
        <w:t>dikuasai</w:t>
      </w:r>
      <w:proofErr w:type="spellEnd"/>
      <w:r w:rsidR="00C45E32" w:rsidRPr="00C71DF7">
        <w:rPr>
          <w:rFonts w:ascii="Arial" w:hAnsi="Arial" w:cs="Arial"/>
        </w:rPr>
        <w:t xml:space="preserve"> dan/</w:t>
      </w:r>
      <w:proofErr w:type="spellStart"/>
      <w:r w:rsidR="00C45E32" w:rsidRPr="00C71DF7">
        <w:rPr>
          <w:rFonts w:ascii="Arial" w:hAnsi="Arial" w:cs="Arial"/>
        </w:rPr>
        <w:t>atau</w:t>
      </w:r>
      <w:proofErr w:type="spellEnd"/>
      <w:r w:rsidR="00C45E32" w:rsidRPr="00C71DF7">
        <w:rPr>
          <w:rFonts w:ascii="Arial" w:hAnsi="Arial" w:cs="Arial"/>
        </w:rPr>
        <w:t xml:space="preserve"> </w:t>
      </w:r>
      <w:proofErr w:type="spellStart"/>
      <w:r w:rsidR="00C45E32" w:rsidRPr="00C71DF7">
        <w:rPr>
          <w:rFonts w:ascii="Arial" w:hAnsi="Arial" w:cs="Arial"/>
        </w:rPr>
        <w:t>dimiliki</w:t>
      </w:r>
      <w:proofErr w:type="spellEnd"/>
      <w:r w:rsidR="00C45E32" w:rsidRPr="00C71DF7">
        <w:rPr>
          <w:rFonts w:ascii="Arial" w:hAnsi="Arial" w:cs="Arial"/>
        </w:rPr>
        <w:t xml:space="preserve"> oleh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C45E32" w:rsidRPr="00C71DF7">
        <w:rPr>
          <w:rFonts w:ascii="Arial" w:hAnsi="Arial" w:cs="Arial"/>
        </w:rPr>
        <w:t xml:space="preserve"> </w:t>
      </w:r>
      <w:proofErr w:type="spellStart"/>
      <w:r w:rsidR="00C45E32" w:rsidRPr="00C71DF7">
        <w:rPr>
          <w:rFonts w:ascii="Arial" w:hAnsi="Arial" w:cs="Arial"/>
        </w:rPr>
        <w:t>dimana</w:t>
      </w:r>
      <w:proofErr w:type="spellEnd"/>
      <w:r w:rsidR="00C45E32" w:rsidRPr="00C71DF7">
        <w:rPr>
          <w:rFonts w:ascii="Arial" w:hAnsi="Arial" w:cs="Arial"/>
        </w:rPr>
        <w:t xml:space="preserve"> </w:t>
      </w:r>
      <w:proofErr w:type="spellStart"/>
      <w:r w:rsidR="00C45E32" w:rsidRPr="00C71DF7">
        <w:rPr>
          <w:rFonts w:ascii="Arial" w:hAnsi="Arial" w:cs="Arial"/>
        </w:rPr>
        <w:t>Obyek</w:t>
      </w:r>
      <w:proofErr w:type="spellEnd"/>
      <w:r w:rsidR="00C45E32" w:rsidRPr="00C71DF7">
        <w:rPr>
          <w:rFonts w:ascii="Arial" w:hAnsi="Arial" w:cs="Arial"/>
        </w:rPr>
        <w:t xml:space="preserve"> Sewa </w:t>
      </w:r>
      <w:proofErr w:type="spellStart"/>
      <w:r w:rsidR="00C45E32" w:rsidRPr="00C71DF7">
        <w:rPr>
          <w:rFonts w:ascii="Arial" w:hAnsi="Arial" w:cs="Arial"/>
        </w:rPr>
        <w:t>berada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berdasarkan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surat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bukti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kepemilikan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atau</w:t>
      </w:r>
      <w:proofErr w:type="spellEnd"/>
      <w:r w:rsidR="00C45E32">
        <w:rPr>
          <w:rFonts w:ascii="Arial" w:hAnsi="Arial" w:cs="Arial"/>
        </w:rPr>
        <w:t xml:space="preserve"> </w:t>
      </w:r>
      <w:proofErr w:type="spellStart"/>
      <w:r w:rsidR="00C45E32">
        <w:rPr>
          <w:rFonts w:ascii="Arial" w:hAnsi="Arial" w:cs="Arial"/>
        </w:rPr>
        <w:t>p</w:t>
      </w:r>
      <w:r w:rsidR="00FC1ACA">
        <w:rPr>
          <w:rFonts w:ascii="Arial" w:hAnsi="Arial" w:cs="Arial"/>
        </w:rPr>
        <w:t>enguasaan</w:t>
      </w:r>
      <w:proofErr w:type="spellEnd"/>
      <w:r w:rsidR="00FC1ACA">
        <w:rPr>
          <w:rFonts w:ascii="Arial" w:hAnsi="Arial" w:cs="Arial"/>
        </w:rPr>
        <w:t xml:space="preserve"> </w:t>
      </w:r>
      <w:r w:rsidR="00C45E32">
        <w:rPr>
          <w:rFonts w:ascii="Arial" w:hAnsi="Arial" w:cs="Arial"/>
        </w:rPr>
        <w:t xml:space="preserve">yang </w:t>
      </w:r>
      <w:proofErr w:type="spellStart"/>
      <w:r w:rsidR="00C45E32">
        <w:rPr>
          <w:rFonts w:ascii="Arial" w:hAnsi="Arial" w:cs="Arial"/>
        </w:rPr>
        <w:t>sah</w:t>
      </w:r>
      <w:proofErr w:type="spellEnd"/>
      <w:r w:rsidR="00D2503C">
        <w:rPr>
          <w:rFonts w:ascii="Arial" w:hAnsi="Arial" w:cs="Arial"/>
          <w:lang w:val="id-ID"/>
        </w:rPr>
        <w:t xml:space="preserve">, </w:t>
      </w:r>
      <w:r w:rsidR="00F06373">
        <w:rPr>
          <w:rFonts w:ascii="Arial" w:hAnsi="Arial" w:cs="Arial"/>
        </w:rPr>
        <w:t>yang</w:t>
      </w:r>
      <w:r w:rsidR="00F06373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disewa oleh </w:t>
      </w:r>
      <w:r w:rsidR="00F83804" w:rsidRPr="00F83804">
        <w:rPr>
          <w:rFonts w:ascii="Arial" w:hAnsi="Arial" w:cs="Arial"/>
          <w:b/>
          <w:lang w:val="id-ID"/>
        </w:rPr>
        <w:t>Penyewa</w:t>
      </w:r>
      <w:r>
        <w:rPr>
          <w:rFonts w:ascii="Arial" w:hAnsi="Arial" w:cs="Arial"/>
          <w:lang w:val="id-ID"/>
        </w:rPr>
        <w:t xml:space="preserve"> untuk </w:t>
      </w:r>
      <w:proofErr w:type="spellStart"/>
      <w:r w:rsidR="00F06373">
        <w:rPr>
          <w:rFonts w:ascii="Arial" w:hAnsi="Arial" w:cs="Arial"/>
        </w:rPr>
        <w:t>keperluan</w:t>
      </w:r>
      <w:proofErr w:type="spellEnd"/>
      <w:r w:rsidR="00F06373">
        <w:rPr>
          <w:rFonts w:ascii="Arial" w:hAnsi="Arial" w:cs="Arial"/>
        </w:rPr>
        <w:t xml:space="preserve"> p</w:t>
      </w:r>
      <w:r w:rsidR="00855DE0">
        <w:rPr>
          <w:rFonts w:ascii="Arial" w:hAnsi="Arial" w:cs="Arial"/>
          <w:lang w:val="id-ID"/>
        </w:rPr>
        <w:t xml:space="preserve">embangunan, </w:t>
      </w:r>
      <w:r w:rsidR="00F06373">
        <w:rPr>
          <w:rFonts w:ascii="Arial" w:hAnsi="Arial" w:cs="Arial"/>
        </w:rPr>
        <w:t>p</w:t>
      </w:r>
      <w:r w:rsidR="00855DE0">
        <w:rPr>
          <w:rFonts w:ascii="Arial" w:hAnsi="Arial" w:cs="Arial"/>
          <w:lang w:val="id-ID"/>
        </w:rPr>
        <w:t>enempatan</w:t>
      </w:r>
      <w:r w:rsidR="00E92016">
        <w:rPr>
          <w:rFonts w:ascii="Arial" w:hAnsi="Arial" w:cs="Arial"/>
        </w:rPr>
        <w:t>,</w:t>
      </w:r>
      <w:r w:rsidR="00855DE0">
        <w:rPr>
          <w:rFonts w:ascii="Arial" w:hAnsi="Arial" w:cs="Arial"/>
          <w:lang w:val="id-ID"/>
        </w:rPr>
        <w:t xml:space="preserve"> dan </w:t>
      </w:r>
      <w:r w:rsidR="00F06373">
        <w:rPr>
          <w:rFonts w:ascii="Arial" w:hAnsi="Arial" w:cs="Arial"/>
        </w:rPr>
        <w:t>p</w:t>
      </w:r>
      <w:r w:rsidR="00855DE0">
        <w:rPr>
          <w:rFonts w:ascii="Arial" w:hAnsi="Arial" w:cs="Arial"/>
          <w:lang w:val="id-ID"/>
        </w:rPr>
        <w:t xml:space="preserve">engoperasian </w:t>
      </w:r>
      <w:r w:rsidR="001F10EB">
        <w:rPr>
          <w:rFonts w:ascii="Arial" w:hAnsi="Arial" w:cs="Arial"/>
        </w:rPr>
        <w:t>M</w:t>
      </w:r>
      <w:r w:rsidR="00855DE0">
        <w:rPr>
          <w:rFonts w:ascii="Arial" w:hAnsi="Arial" w:cs="Arial"/>
          <w:lang w:val="id-ID"/>
        </w:rPr>
        <w:t xml:space="preserve">enara </w:t>
      </w:r>
      <w:proofErr w:type="spellStart"/>
      <w:r w:rsidR="00F06373">
        <w:rPr>
          <w:rFonts w:ascii="Arial" w:hAnsi="Arial" w:cs="Arial"/>
        </w:rPr>
        <w:t>serta</w:t>
      </w:r>
      <w:proofErr w:type="spellEnd"/>
      <w:r w:rsidR="00855DE0">
        <w:rPr>
          <w:rFonts w:ascii="Arial" w:hAnsi="Arial" w:cs="Arial"/>
          <w:lang w:val="id-ID"/>
        </w:rPr>
        <w:t xml:space="preserve"> Perangkat Telekomunikasi</w:t>
      </w:r>
      <w:r w:rsidR="00F06373">
        <w:rPr>
          <w:rFonts w:ascii="Arial" w:hAnsi="Arial" w:cs="Arial"/>
        </w:rPr>
        <w:t xml:space="preserve"> </w:t>
      </w:r>
      <w:proofErr w:type="spellStart"/>
      <w:r w:rsidR="00F06373">
        <w:rPr>
          <w:rFonts w:ascii="Arial" w:hAnsi="Arial" w:cs="Arial"/>
        </w:rPr>
        <w:t>untuk</w:t>
      </w:r>
      <w:proofErr w:type="spellEnd"/>
      <w:r w:rsidR="00F06373">
        <w:rPr>
          <w:rFonts w:ascii="Arial" w:hAnsi="Arial" w:cs="Arial"/>
        </w:rPr>
        <w:t xml:space="preserve"> Multi Operator.</w:t>
      </w:r>
    </w:p>
    <w:p w14:paraId="4DC1A541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42" w14:textId="77777777" w:rsidR="00063822" w:rsidRDefault="00063822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</w:rPr>
        <w:t>“</w:t>
      </w:r>
      <w:r w:rsidRPr="00C71DF7">
        <w:rPr>
          <w:rFonts w:ascii="Arial" w:hAnsi="Arial" w:cs="Arial"/>
          <w:b/>
        </w:rPr>
        <w:t>Lampiran</w:t>
      </w:r>
      <w:r w:rsidRPr="005A7E4A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berkas-berkas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terlampir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merupakan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satu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kesatuan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tidak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terpisahkan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2E2104">
        <w:rPr>
          <w:rFonts w:ascii="Arial" w:hAnsi="Arial" w:cs="Arial"/>
        </w:rPr>
        <w:t>dari</w:t>
      </w:r>
      <w:proofErr w:type="spellEnd"/>
      <w:r w:rsidR="002E2104">
        <w:rPr>
          <w:rFonts w:ascii="Arial" w:hAnsi="Arial" w:cs="Arial"/>
        </w:rPr>
        <w:t xml:space="preserve"> </w:t>
      </w:r>
      <w:r w:rsidRPr="00C71DF7">
        <w:rPr>
          <w:rFonts w:ascii="Arial" w:hAnsi="Arial" w:cs="Arial"/>
        </w:rPr>
        <w:t xml:space="preserve">dan </w:t>
      </w:r>
      <w:proofErr w:type="spellStart"/>
      <w:r w:rsidRPr="00C71DF7">
        <w:rPr>
          <w:rFonts w:ascii="Arial" w:hAnsi="Arial" w:cs="Arial"/>
        </w:rPr>
        <w:t>mempunyai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kekuatan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hukum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sama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dengan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Perjanjian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.</w:t>
      </w:r>
    </w:p>
    <w:p w14:paraId="4DC1A543" w14:textId="77777777" w:rsidR="00063822" w:rsidRDefault="00063822" w:rsidP="0047584B">
      <w:pPr>
        <w:pStyle w:val="ListParagraph"/>
        <w:rPr>
          <w:rFonts w:ascii="Arial" w:hAnsi="Arial" w:cs="Arial"/>
          <w:b/>
          <w:lang w:val="id-ID"/>
        </w:rPr>
      </w:pPr>
    </w:p>
    <w:p w14:paraId="4DC1A544" w14:textId="77777777" w:rsidR="00165534" w:rsidRPr="00C71DF7" w:rsidRDefault="00165534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t>“</w:t>
      </w:r>
      <w:r>
        <w:rPr>
          <w:rFonts w:ascii="Arial" w:hAnsi="Arial" w:cs="Arial"/>
          <w:b/>
          <w:lang w:val="id-ID"/>
        </w:rPr>
        <w:t>Menara Telekomunikasi</w:t>
      </w:r>
      <w:r w:rsidR="00556BFF" w:rsidRPr="005A7E4A">
        <w:rPr>
          <w:rFonts w:ascii="Arial" w:hAnsi="Arial" w:cs="Arial"/>
        </w:rPr>
        <w:t>”</w:t>
      </w:r>
      <w:r w:rsidR="00556BFF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atau</w:t>
      </w:r>
      <w:proofErr w:type="spellEnd"/>
      <w:r w:rsidR="00556BFF">
        <w:rPr>
          <w:rFonts w:ascii="Arial" w:hAnsi="Arial" w:cs="Arial"/>
        </w:rPr>
        <w:t xml:space="preserve"> </w:t>
      </w:r>
      <w:r w:rsidR="00556BFF" w:rsidRPr="005A7E4A">
        <w:rPr>
          <w:rFonts w:ascii="Arial" w:hAnsi="Arial" w:cs="Arial"/>
        </w:rPr>
        <w:t>“</w:t>
      </w:r>
      <w:r w:rsidR="00556BFF">
        <w:rPr>
          <w:rFonts w:ascii="Arial" w:hAnsi="Arial" w:cs="Arial"/>
          <w:b/>
        </w:rPr>
        <w:t>M</w:t>
      </w:r>
      <w:r w:rsidR="00F06373">
        <w:rPr>
          <w:rFonts w:ascii="Arial" w:hAnsi="Arial" w:cs="Arial"/>
          <w:b/>
        </w:rPr>
        <w:t>enara</w:t>
      </w:r>
      <w:r w:rsidRPr="005A7E4A">
        <w:rPr>
          <w:rFonts w:ascii="Arial" w:hAnsi="Arial" w:cs="Arial"/>
          <w:lang w:val="id-ID"/>
        </w:rPr>
        <w:t>”</w:t>
      </w:r>
      <w:r>
        <w:rPr>
          <w:rFonts w:ascii="Arial" w:hAnsi="Arial" w:cs="Arial"/>
          <w:lang w:val="id-ID"/>
        </w:rPr>
        <w:t xml:space="preserve"> adalah bangunan </w:t>
      </w:r>
      <w:r w:rsidR="00063822">
        <w:rPr>
          <w:rFonts w:ascii="Arial" w:hAnsi="Arial" w:cs="Arial"/>
        </w:rPr>
        <w:t>tower/</w:t>
      </w:r>
      <w:r>
        <w:rPr>
          <w:rFonts w:ascii="Arial" w:hAnsi="Arial" w:cs="Arial"/>
          <w:lang w:val="id-ID"/>
        </w:rPr>
        <w:t xml:space="preserve">menara dengan ketinggian tertentu berupa struktur konstruksi </w:t>
      </w:r>
      <w:r w:rsidR="00063822">
        <w:rPr>
          <w:rFonts w:ascii="Arial" w:hAnsi="Arial" w:cs="Arial"/>
        </w:rPr>
        <w:t>tower/</w:t>
      </w:r>
      <w:r>
        <w:rPr>
          <w:rFonts w:ascii="Arial" w:hAnsi="Arial" w:cs="Arial"/>
          <w:lang w:val="id-ID"/>
        </w:rPr>
        <w:t>menara permanen berkaki tiga</w:t>
      </w:r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atau</w:t>
      </w:r>
      <w:proofErr w:type="spellEnd"/>
      <w:r w:rsidR="0006382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empat, tiang tunggal (</w:t>
      </w:r>
      <w:r w:rsidRPr="004E7A00">
        <w:rPr>
          <w:rFonts w:ascii="Arial" w:hAnsi="Arial"/>
          <w:i/>
          <w:lang w:val="id-ID"/>
        </w:rPr>
        <w:t>monopole</w:t>
      </w:r>
      <w:r>
        <w:rPr>
          <w:rFonts w:ascii="Arial" w:hAnsi="Arial" w:cs="Arial"/>
          <w:lang w:val="id-ID"/>
        </w:rPr>
        <w:t>), tiang mini (</w:t>
      </w:r>
      <w:r w:rsidRPr="004E7A00">
        <w:rPr>
          <w:rFonts w:ascii="Arial" w:hAnsi="Arial"/>
          <w:i/>
          <w:lang w:val="id-ID"/>
        </w:rPr>
        <w:t>minipole</w:t>
      </w:r>
      <w:r>
        <w:rPr>
          <w:rFonts w:ascii="Arial" w:hAnsi="Arial" w:cs="Arial"/>
          <w:lang w:val="id-ID"/>
        </w:rPr>
        <w:t xml:space="preserve">), ataupun jenis </w:t>
      </w:r>
      <w:r w:rsidR="00063822">
        <w:rPr>
          <w:rFonts w:ascii="Arial" w:hAnsi="Arial" w:cs="Arial"/>
        </w:rPr>
        <w:t>tower/</w:t>
      </w:r>
      <w:r>
        <w:rPr>
          <w:rFonts w:ascii="Arial" w:hAnsi="Arial" w:cs="Arial"/>
          <w:lang w:val="id-ID"/>
        </w:rPr>
        <w:t>menara lainnya yang dibangun di</w:t>
      </w:r>
      <w:r w:rsidR="00F06373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atas </w:t>
      </w:r>
      <w:proofErr w:type="spellStart"/>
      <w:r w:rsidR="00063822" w:rsidRPr="0047584B">
        <w:rPr>
          <w:rFonts w:ascii="Arial" w:hAnsi="Arial" w:cs="Arial"/>
        </w:rPr>
        <w:t>Obyek</w:t>
      </w:r>
      <w:proofErr w:type="spellEnd"/>
      <w:r w:rsidR="00063822" w:rsidRPr="0047584B">
        <w:rPr>
          <w:rFonts w:ascii="Arial" w:hAnsi="Arial" w:cs="Arial"/>
        </w:rPr>
        <w:t xml:space="preserve"> Sewa</w:t>
      </w:r>
      <w:r>
        <w:rPr>
          <w:rFonts w:ascii="Arial" w:hAnsi="Arial" w:cs="Arial"/>
          <w:lang w:val="id-ID"/>
        </w:rPr>
        <w:t>.</w:t>
      </w:r>
    </w:p>
    <w:p w14:paraId="4DC1A545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46" w14:textId="77777777" w:rsidR="00165534" w:rsidRPr="0047584B" w:rsidRDefault="00063822" w:rsidP="00063822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t>“</w:t>
      </w:r>
      <w:r>
        <w:rPr>
          <w:rFonts w:ascii="Arial" w:hAnsi="Arial" w:cs="Arial"/>
          <w:b/>
          <w:lang w:val="id-ID"/>
        </w:rPr>
        <w:t xml:space="preserve">Multi </w:t>
      </w:r>
      <w:r w:rsidRPr="00F83804">
        <w:rPr>
          <w:rFonts w:ascii="Arial" w:hAnsi="Arial" w:cs="Arial"/>
          <w:b/>
          <w:lang w:val="id-ID"/>
        </w:rPr>
        <w:t>Operator</w:t>
      </w:r>
      <w:r w:rsidRPr="005A7E4A">
        <w:rPr>
          <w:rFonts w:ascii="Arial" w:hAnsi="Arial" w:cs="Arial"/>
          <w:lang w:val="id-ID"/>
        </w:rPr>
        <w:t>”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lang w:val="id-ID"/>
        </w:rPr>
        <w:t xml:space="preserve">adalah gabungan dari </w:t>
      </w:r>
      <w:r w:rsidRPr="0047584B">
        <w:rPr>
          <w:rFonts w:ascii="Arial" w:hAnsi="Arial" w:cs="Arial"/>
          <w:lang w:val="id-ID"/>
        </w:rPr>
        <w:t>Operator</w:t>
      </w:r>
      <w:r w:rsidRPr="00063822">
        <w:rPr>
          <w:rFonts w:ascii="Arial" w:hAnsi="Arial" w:cs="Arial"/>
          <w:lang w:val="id-ID"/>
        </w:rPr>
        <w:t xml:space="preserve"> dengan </w:t>
      </w:r>
      <w:r w:rsidRPr="0047584B">
        <w:rPr>
          <w:rFonts w:ascii="Arial" w:hAnsi="Arial" w:cs="Arial"/>
          <w:lang w:val="id-ID"/>
        </w:rPr>
        <w:t>Operator Tambahan</w:t>
      </w:r>
      <w:r>
        <w:rPr>
          <w:rFonts w:ascii="Arial" w:hAnsi="Arial" w:cs="Arial"/>
          <w:lang w:val="id-ID"/>
        </w:rPr>
        <w:t xml:space="preserve"> yang menempatkan serta mengoperasikan </w:t>
      </w:r>
      <w:r w:rsidRPr="0047584B">
        <w:rPr>
          <w:rFonts w:ascii="Arial" w:hAnsi="Arial" w:cs="Arial"/>
          <w:lang w:val="id-ID"/>
        </w:rPr>
        <w:t>Perangkat Telekomunikasi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  <w:lang w:val="id-ID"/>
        </w:rPr>
        <w:t xml:space="preserve">nya masing-masing pada </w:t>
      </w:r>
      <w:r w:rsidRPr="0047584B">
        <w:rPr>
          <w:rFonts w:ascii="Arial" w:hAnsi="Arial" w:cs="Arial"/>
          <w:lang w:val="id-ID"/>
        </w:rPr>
        <w:t>Menara</w:t>
      </w:r>
      <w:r w:rsidRPr="00063822">
        <w:rPr>
          <w:rFonts w:ascii="Arial" w:hAnsi="Arial" w:cs="Arial"/>
          <w:lang w:val="id-ID"/>
        </w:rPr>
        <w:t xml:space="preserve"> dan</w:t>
      </w:r>
      <w:r w:rsidRPr="00063822">
        <w:rPr>
          <w:rFonts w:ascii="Arial" w:hAnsi="Arial" w:cs="Arial"/>
        </w:rPr>
        <w:t>/</w:t>
      </w:r>
      <w:proofErr w:type="spellStart"/>
      <w:r w:rsidRPr="00063822">
        <w:rPr>
          <w:rFonts w:ascii="Arial" w:hAnsi="Arial" w:cs="Arial"/>
        </w:rPr>
        <w:t>atau</w:t>
      </w:r>
      <w:proofErr w:type="spellEnd"/>
      <w:r w:rsidRPr="00063822">
        <w:rPr>
          <w:rFonts w:ascii="Arial" w:hAnsi="Arial" w:cs="Arial"/>
          <w:lang w:val="id-ID"/>
        </w:rPr>
        <w:t xml:space="preserve"> </w:t>
      </w:r>
      <w:proofErr w:type="spellStart"/>
      <w:r w:rsidRPr="0047584B">
        <w:rPr>
          <w:rFonts w:ascii="Arial" w:hAnsi="Arial" w:cs="Arial"/>
        </w:rPr>
        <w:t>Obyek</w:t>
      </w:r>
      <w:proofErr w:type="spellEnd"/>
      <w:r w:rsidRPr="0047584B">
        <w:rPr>
          <w:rFonts w:ascii="Arial" w:hAnsi="Arial" w:cs="Arial"/>
        </w:rPr>
        <w:t xml:space="preserve"> Sewa</w:t>
      </w:r>
      <w:r>
        <w:rPr>
          <w:rFonts w:ascii="Arial" w:hAnsi="Arial" w:cs="Arial"/>
          <w:lang w:val="id-ID"/>
        </w:rPr>
        <w:t>.</w:t>
      </w:r>
    </w:p>
    <w:p w14:paraId="4DC1A547" w14:textId="77777777" w:rsidR="001F10EB" w:rsidRDefault="001F10EB" w:rsidP="001F10EB">
      <w:pPr>
        <w:ind w:left="539"/>
        <w:jc w:val="both"/>
        <w:rPr>
          <w:rFonts w:ascii="Arial" w:hAnsi="Arial" w:cs="Arial"/>
          <w:b/>
        </w:rPr>
      </w:pPr>
    </w:p>
    <w:p w14:paraId="4DC1A548" w14:textId="77777777" w:rsidR="002E2104" w:rsidRDefault="002E2104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  <w:b/>
        </w:rPr>
        <w:t>Obyek</w:t>
      </w:r>
      <w:proofErr w:type="spellEnd"/>
      <w:r>
        <w:rPr>
          <w:rFonts w:ascii="Arial" w:hAnsi="Arial" w:cs="Arial"/>
          <w:b/>
        </w:rPr>
        <w:t xml:space="preserve"> Sewa</w:t>
      </w:r>
      <w:r w:rsidRPr="005A7E4A">
        <w:rPr>
          <w:rFonts w:ascii="Arial" w:hAnsi="Arial" w:cs="Arial"/>
        </w:rPr>
        <w:t>”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Pasal 2 </w:t>
      </w:r>
      <w:proofErr w:type="spellStart"/>
      <w:r>
        <w:rPr>
          <w:rFonts w:ascii="Arial" w:hAnsi="Arial" w:cs="Arial"/>
        </w:rPr>
        <w:t>ayat</w:t>
      </w:r>
      <w:proofErr w:type="spellEnd"/>
      <w:r>
        <w:rPr>
          <w:rFonts w:ascii="Arial" w:hAnsi="Arial" w:cs="Arial"/>
        </w:rPr>
        <w:t xml:space="preserve"> (1)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>.</w:t>
      </w:r>
    </w:p>
    <w:p w14:paraId="4DC1A549" w14:textId="77777777" w:rsidR="002E2104" w:rsidRDefault="002E2104" w:rsidP="002E2104">
      <w:pPr>
        <w:pStyle w:val="ListParagraph"/>
        <w:rPr>
          <w:rFonts w:ascii="Arial" w:hAnsi="Arial" w:cs="Arial"/>
          <w:b/>
          <w:lang w:val="id-ID"/>
        </w:rPr>
      </w:pPr>
    </w:p>
    <w:p w14:paraId="4DC1A54A" w14:textId="6CD2154F" w:rsidR="00063822" w:rsidRDefault="00063822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t>“</w:t>
      </w:r>
      <w:r w:rsidRPr="00F83804">
        <w:rPr>
          <w:rFonts w:ascii="Arial" w:hAnsi="Arial" w:cs="Arial"/>
          <w:b/>
          <w:lang w:val="id-ID"/>
        </w:rPr>
        <w:t>Operator</w:t>
      </w:r>
      <w:r>
        <w:rPr>
          <w:rFonts w:ascii="Arial" w:hAnsi="Arial" w:cs="Arial"/>
          <w:b/>
          <w:lang w:val="id-ID"/>
        </w:rPr>
        <w:t xml:space="preserve"> Tambahan</w:t>
      </w:r>
      <w:r w:rsidRPr="005A7E4A">
        <w:rPr>
          <w:rFonts w:ascii="Arial" w:hAnsi="Arial" w:cs="Arial"/>
          <w:lang w:val="id-ID"/>
        </w:rPr>
        <w:t>”</w:t>
      </w:r>
      <w:r w:rsidRPr="00165534">
        <w:rPr>
          <w:rFonts w:ascii="Arial" w:hAnsi="Arial" w:cs="Arial"/>
          <w:lang w:val="id-ID"/>
        </w:rPr>
        <w:t xml:space="preserve"> adalah</w:t>
      </w:r>
      <w:r>
        <w:rPr>
          <w:rFonts w:ascii="Arial" w:hAnsi="Arial" w:cs="Arial"/>
          <w:b/>
          <w:lang w:val="id-ID"/>
        </w:rPr>
        <w:t xml:space="preserve"> </w:t>
      </w:r>
      <w:r w:rsidRPr="0047584B">
        <w:rPr>
          <w:rFonts w:ascii="Arial" w:hAnsi="Arial" w:cs="Arial"/>
          <w:lang w:val="id-ID"/>
        </w:rPr>
        <w:t>Operator</w:t>
      </w:r>
      <w:r>
        <w:rPr>
          <w:rFonts w:ascii="Arial" w:hAnsi="Arial" w:cs="Arial"/>
          <w:b/>
          <w:lang w:val="id-ID"/>
        </w:rPr>
        <w:t xml:space="preserve"> </w:t>
      </w:r>
      <w:r>
        <w:rPr>
          <w:rFonts w:ascii="Arial" w:hAnsi="Arial" w:cs="Arial"/>
          <w:lang w:val="id-ID"/>
        </w:rPr>
        <w:t>kedua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ketiga</w:t>
      </w:r>
      <w:proofErr w:type="spellEnd"/>
      <w:r w:rsidR="00E92016">
        <w:rPr>
          <w:rFonts w:ascii="Arial" w:hAnsi="Arial" w:cs="Arial"/>
        </w:rPr>
        <w:t xml:space="preserve">, </w:t>
      </w:r>
      <w:r>
        <w:rPr>
          <w:rFonts w:ascii="Arial" w:hAnsi="Arial" w:cs="Arial"/>
          <w:lang w:val="id-ID"/>
        </w:rPr>
        <w:t xml:space="preserve">dan seterusnya yang menempatkan serta mengoperasikan </w:t>
      </w:r>
      <w:r w:rsidRPr="0047584B">
        <w:rPr>
          <w:rFonts w:ascii="Arial" w:hAnsi="Arial" w:cs="Arial"/>
          <w:lang w:val="id-ID"/>
        </w:rPr>
        <w:t>Perangkat Telekomunikasi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  <w:lang w:val="id-ID"/>
        </w:rPr>
        <w:t xml:space="preserve">nya pada </w:t>
      </w:r>
      <w:r w:rsidRPr="0047584B">
        <w:rPr>
          <w:rFonts w:ascii="Arial" w:hAnsi="Arial" w:cs="Arial"/>
          <w:lang w:val="id-ID"/>
        </w:rPr>
        <w:t>Menara</w:t>
      </w:r>
      <w:r w:rsidRPr="00063822">
        <w:rPr>
          <w:rFonts w:ascii="Arial" w:hAnsi="Arial" w:cs="Arial"/>
          <w:lang w:val="id-ID"/>
        </w:rPr>
        <w:t xml:space="preserve"> dan</w:t>
      </w:r>
      <w:r w:rsidRPr="00063822">
        <w:rPr>
          <w:rFonts w:ascii="Arial" w:hAnsi="Arial" w:cs="Arial"/>
        </w:rPr>
        <w:t>/</w:t>
      </w:r>
      <w:proofErr w:type="spellStart"/>
      <w:r w:rsidRPr="00063822">
        <w:rPr>
          <w:rFonts w:ascii="Arial" w:hAnsi="Arial" w:cs="Arial"/>
        </w:rPr>
        <w:t>atau</w:t>
      </w:r>
      <w:proofErr w:type="spellEnd"/>
      <w:r w:rsidRPr="00063822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Obyek</w:t>
      </w:r>
      <w:proofErr w:type="spellEnd"/>
      <w:r>
        <w:rPr>
          <w:rFonts w:ascii="Arial" w:hAnsi="Arial" w:cs="Arial"/>
        </w:rPr>
        <w:t xml:space="preserve"> Sewa</w:t>
      </w:r>
      <w:r>
        <w:rPr>
          <w:rFonts w:ascii="Arial" w:hAnsi="Arial" w:cs="Arial"/>
          <w:lang w:val="id-ID"/>
        </w:rPr>
        <w:t>.</w:t>
      </w:r>
    </w:p>
    <w:p w14:paraId="4DC1A54B" w14:textId="77777777" w:rsidR="00063822" w:rsidRDefault="00063822" w:rsidP="0047584B">
      <w:pPr>
        <w:jc w:val="both"/>
        <w:rPr>
          <w:rFonts w:ascii="Arial" w:hAnsi="Arial" w:cs="Arial"/>
          <w:b/>
        </w:rPr>
      </w:pPr>
    </w:p>
    <w:p w14:paraId="4DC1A54C" w14:textId="77777777" w:rsidR="0085577B" w:rsidRPr="00165534" w:rsidRDefault="0085577B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  <w:b/>
        </w:rPr>
      </w:pPr>
      <w:r w:rsidRPr="005A7E4A">
        <w:rPr>
          <w:rFonts w:ascii="Arial" w:hAnsi="Arial" w:cs="Arial"/>
          <w:lang w:val="id-ID"/>
        </w:rPr>
        <w:lastRenderedPageBreak/>
        <w:t>“</w:t>
      </w:r>
      <w:r>
        <w:rPr>
          <w:rFonts w:ascii="Arial" w:hAnsi="Arial" w:cs="Arial"/>
          <w:b/>
          <w:lang w:val="id-ID"/>
        </w:rPr>
        <w:t>Operator Telekomunikasi</w:t>
      </w:r>
      <w:r w:rsidRPr="005A7E4A">
        <w:rPr>
          <w:rFonts w:ascii="Arial" w:hAnsi="Arial" w:cs="Arial"/>
          <w:lang w:val="id-ID"/>
        </w:rPr>
        <w:t>”</w:t>
      </w:r>
      <w:r>
        <w:rPr>
          <w:rFonts w:ascii="Arial" w:hAnsi="Arial" w:cs="Arial"/>
          <w:b/>
          <w:lang w:val="id-ID"/>
        </w:rPr>
        <w:t xml:space="preserve"> </w:t>
      </w:r>
      <w:proofErr w:type="spellStart"/>
      <w:r w:rsidR="00556BFF"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  <w:lang w:val="id-ID"/>
        </w:rPr>
        <w:t xml:space="preserve"> </w:t>
      </w:r>
      <w:r w:rsidR="00556BFF" w:rsidRPr="005A7E4A">
        <w:rPr>
          <w:rFonts w:ascii="Arial" w:hAnsi="Arial" w:cs="Arial"/>
        </w:rPr>
        <w:t>“</w:t>
      </w:r>
      <w:r w:rsidRPr="00F77387">
        <w:rPr>
          <w:rFonts w:ascii="Arial" w:hAnsi="Arial" w:cs="Arial"/>
          <w:b/>
          <w:lang w:val="id-ID"/>
        </w:rPr>
        <w:t>Operator</w:t>
      </w:r>
      <w:r w:rsidR="00556BFF" w:rsidRPr="005A7E4A">
        <w:rPr>
          <w:rFonts w:ascii="Arial" w:hAnsi="Arial" w:cs="Arial"/>
        </w:rPr>
        <w:t>”</w:t>
      </w:r>
      <w:r>
        <w:rPr>
          <w:rFonts w:ascii="Arial" w:hAnsi="Arial" w:cs="Arial"/>
          <w:lang w:val="id-ID"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penyelenggara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jasa</w:t>
      </w:r>
      <w:proofErr w:type="spellEnd"/>
      <w:r w:rsidRPr="00C71DF7">
        <w:rPr>
          <w:rFonts w:ascii="Arial" w:hAnsi="Arial" w:cs="Arial"/>
        </w:rPr>
        <w:t xml:space="preserve"> dan/</w:t>
      </w:r>
      <w:proofErr w:type="spellStart"/>
      <w:r w:rsidRPr="00C71DF7">
        <w:rPr>
          <w:rFonts w:ascii="Arial" w:hAnsi="Arial" w:cs="Arial"/>
        </w:rPr>
        <w:t>atau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jaringan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telekomunikasi</w:t>
      </w:r>
      <w:proofErr w:type="spellEnd"/>
      <w:r w:rsidRPr="00C71DF7">
        <w:rPr>
          <w:rFonts w:ascii="Arial" w:hAnsi="Arial" w:cs="Arial"/>
        </w:rPr>
        <w:t xml:space="preserve"> yang me</w:t>
      </w:r>
      <w:r>
        <w:rPr>
          <w:rFonts w:ascii="Arial" w:hAnsi="Arial" w:cs="Arial"/>
          <w:lang w:val="id-ID"/>
        </w:rPr>
        <w:t>miliki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izin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untuk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melakukan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kegiatan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usahanya</w:t>
      </w:r>
      <w:proofErr w:type="spellEnd"/>
      <w:r>
        <w:rPr>
          <w:rFonts w:ascii="Arial" w:hAnsi="Arial" w:cs="Arial"/>
          <w:lang w:val="id-ID"/>
        </w:rPr>
        <w:t xml:space="preserve"> dan menempatkan serta mengoperasikan </w:t>
      </w:r>
      <w:r w:rsidR="00F83804" w:rsidRPr="0047584B">
        <w:rPr>
          <w:rFonts w:ascii="Arial" w:hAnsi="Arial" w:cs="Arial"/>
          <w:lang w:val="id-ID"/>
        </w:rPr>
        <w:t>Perangkat Telekomunikasi</w:t>
      </w:r>
      <w:r w:rsidR="0092764B">
        <w:rPr>
          <w:rFonts w:ascii="Arial" w:hAnsi="Arial" w:cs="Arial"/>
          <w:b/>
        </w:rPr>
        <w:t xml:space="preserve"> </w:t>
      </w:r>
      <w:proofErr w:type="spellStart"/>
      <w:r w:rsidR="0092764B" w:rsidRPr="0092764B">
        <w:rPr>
          <w:rFonts w:ascii="Arial" w:hAnsi="Arial" w:cs="Arial"/>
        </w:rPr>
        <w:t>milik</w:t>
      </w:r>
      <w:proofErr w:type="spellEnd"/>
      <w:r>
        <w:rPr>
          <w:rFonts w:ascii="Arial" w:hAnsi="Arial" w:cs="Arial"/>
          <w:lang w:val="id-ID"/>
        </w:rPr>
        <w:t>nya pada</w:t>
      </w:r>
      <w:r w:rsidR="00165534">
        <w:rPr>
          <w:rFonts w:ascii="Arial" w:hAnsi="Arial" w:cs="Arial"/>
          <w:lang w:val="id-ID"/>
        </w:rPr>
        <w:t xml:space="preserve"> </w:t>
      </w:r>
      <w:r w:rsidR="00165534" w:rsidRPr="0047584B">
        <w:rPr>
          <w:rFonts w:ascii="Arial" w:hAnsi="Arial" w:cs="Arial"/>
          <w:lang w:val="id-ID"/>
        </w:rPr>
        <w:t>Menara</w:t>
      </w:r>
      <w:r w:rsidR="00165534" w:rsidRPr="00063822">
        <w:rPr>
          <w:rFonts w:ascii="Arial" w:hAnsi="Arial" w:cs="Arial"/>
          <w:lang w:val="id-ID"/>
        </w:rPr>
        <w:t xml:space="preserve"> dan</w:t>
      </w:r>
      <w:r w:rsidR="00556BFF" w:rsidRPr="00063822">
        <w:rPr>
          <w:rFonts w:ascii="Arial" w:hAnsi="Arial" w:cs="Arial"/>
        </w:rPr>
        <w:t>/</w:t>
      </w:r>
      <w:proofErr w:type="spellStart"/>
      <w:r w:rsidR="00556BFF" w:rsidRPr="00063822">
        <w:rPr>
          <w:rFonts w:ascii="Arial" w:hAnsi="Arial" w:cs="Arial"/>
        </w:rPr>
        <w:t>atau</w:t>
      </w:r>
      <w:proofErr w:type="spellEnd"/>
      <w:r w:rsidRPr="00063822">
        <w:rPr>
          <w:rFonts w:ascii="Arial" w:hAnsi="Arial" w:cs="Arial"/>
          <w:lang w:val="id-ID"/>
        </w:rPr>
        <w:t xml:space="preserve"> </w:t>
      </w:r>
      <w:proofErr w:type="spellStart"/>
      <w:r w:rsidR="00063822">
        <w:rPr>
          <w:rFonts w:ascii="Arial" w:hAnsi="Arial" w:cs="Arial"/>
        </w:rPr>
        <w:t>Obyek</w:t>
      </w:r>
      <w:proofErr w:type="spellEnd"/>
      <w:r w:rsidR="00063822">
        <w:rPr>
          <w:rFonts w:ascii="Arial" w:hAnsi="Arial" w:cs="Arial"/>
        </w:rPr>
        <w:t xml:space="preserve"> Sewa</w:t>
      </w:r>
      <w:r w:rsidRPr="00C71DF7">
        <w:rPr>
          <w:rFonts w:ascii="Arial" w:hAnsi="Arial" w:cs="Arial"/>
        </w:rPr>
        <w:t>.</w:t>
      </w:r>
    </w:p>
    <w:p w14:paraId="4DC1A54D" w14:textId="77777777" w:rsidR="001F10EB" w:rsidRPr="001F10EB" w:rsidRDefault="001F10EB" w:rsidP="0047584B">
      <w:pPr>
        <w:jc w:val="both"/>
        <w:rPr>
          <w:rFonts w:ascii="Arial" w:hAnsi="Arial" w:cs="Arial"/>
        </w:rPr>
      </w:pPr>
    </w:p>
    <w:p w14:paraId="4DC1A54E" w14:textId="77777777" w:rsidR="00222263" w:rsidRPr="00A72277" w:rsidRDefault="00222263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</w:rPr>
      </w:pPr>
      <w:r w:rsidRPr="005A7E4A">
        <w:rPr>
          <w:rFonts w:ascii="Arial" w:hAnsi="Arial" w:cs="Arial"/>
        </w:rPr>
        <w:t>“</w:t>
      </w:r>
      <w:r w:rsidRPr="00C71DF7">
        <w:rPr>
          <w:rFonts w:ascii="Arial" w:hAnsi="Arial" w:cs="Arial"/>
          <w:b/>
        </w:rPr>
        <w:t>Pajak</w:t>
      </w:r>
      <w:r w:rsidRPr="005A7E4A">
        <w:rPr>
          <w:rFonts w:ascii="Arial" w:hAnsi="Arial" w:cs="Arial"/>
        </w:rPr>
        <w:t>”</w:t>
      </w:r>
      <w:r w:rsidRPr="00C71DF7">
        <w:rPr>
          <w:rFonts w:ascii="Arial" w:hAnsi="Arial" w:cs="Arial"/>
          <w:b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kewajiban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setiap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warga</w:t>
      </w:r>
      <w:proofErr w:type="spellEnd"/>
      <w:r w:rsidRPr="00C71DF7">
        <w:rPr>
          <w:rFonts w:ascii="Arial" w:hAnsi="Arial" w:cs="Arial"/>
        </w:rPr>
        <w:t xml:space="preserve"> </w:t>
      </w:r>
      <w:r w:rsidR="00556BFF">
        <w:rPr>
          <w:rFonts w:ascii="Arial" w:hAnsi="Arial" w:cs="Arial"/>
        </w:rPr>
        <w:t>n</w:t>
      </w:r>
      <w:r w:rsidRPr="00C71DF7">
        <w:rPr>
          <w:rFonts w:ascii="Arial" w:hAnsi="Arial" w:cs="Arial"/>
        </w:rPr>
        <w:t xml:space="preserve">egara </w:t>
      </w:r>
      <w:proofErr w:type="spellStart"/>
      <w:r w:rsidRPr="00C71DF7">
        <w:rPr>
          <w:rFonts w:ascii="Arial" w:hAnsi="Arial" w:cs="Arial"/>
        </w:rPr>
        <w:t>atau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subyek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hukum</w:t>
      </w:r>
      <w:proofErr w:type="spellEnd"/>
      <w:r w:rsidRPr="00C71DF7">
        <w:rPr>
          <w:rFonts w:ascii="Arial" w:hAnsi="Arial" w:cs="Arial"/>
        </w:rPr>
        <w:t xml:space="preserve"> Indonesia </w:t>
      </w:r>
      <w:proofErr w:type="spellStart"/>
      <w:r w:rsidRPr="00C71DF7">
        <w:rPr>
          <w:rFonts w:ascii="Arial" w:hAnsi="Arial" w:cs="Arial"/>
        </w:rPr>
        <w:t>untuk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membayar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kepada</w:t>
      </w:r>
      <w:proofErr w:type="spellEnd"/>
      <w:r w:rsidRPr="00C71DF7">
        <w:rPr>
          <w:rFonts w:ascii="Arial" w:hAnsi="Arial" w:cs="Arial"/>
        </w:rPr>
        <w:t xml:space="preserve"> </w:t>
      </w:r>
      <w:r w:rsidR="00063822">
        <w:rPr>
          <w:rFonts w:ascii="Arial" w:hAnsi="Arial" w:cs="Arial"/>
        </w:rPr>
        <w:t>N</w:t>
      </w:r>
      <w:r w:rsidRPr="00C71DF7">
        <w:rPr>
          <w:rFonts w:ascii="Arial" w:hAnsi="Arial" w:cs="Arial"/>
        </w:rPr>
        <w:t xml:space="preserve">egara </w:t>
      </w:r>
      <w:proofErr w:type="spellStart"/>
      <w:r w:rsidRPr="00C71DF7">
        <w:rPr>
          <w:rFonts w:ascii="Arial" w:hAnsi="Arial" w:cs="Arial"/>
        </w:rPr>
        <w:t>sesuai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p</w:t>
      </w:r>
      <w:r w:rsidRPr="00C71DF7">
        <w:rPr>
          <w:rFonts w:ascii="Arial" w:hAnsi="Arial" w:cs="Arial"/>
        </w:rPr>
        <w:t>eraturan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556BFF">
        <w:rPr>
          <w:rFonts w:ascii="Arial" w:hAnsi="Arial" w:cs="Arial"/>
        </w:rPr>
        <w:t>p</w:t>
      </w:r>
      <w:r w:rsidRPr="00C71DF7">
        <w:rPr>
          <w:rFonts w:ascii="Arial" w:hAnsi="Arial" w:cs="Arial"/>
        </w:rPr>
        <w:t>erundang-undangan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berlaku</w:t>
      </w:r>
      <w:proofErr w:type="spellEnd"/>
      <w:r w:rsidRPr="00C71DF7">
        <w:rPr>
          <w:rFonts w:ascii="Arial" w:hAnsi="Arial" w:cs="Arial"/>
        </w:rPr>
        <w:t>.</w:t>
      </w:r>
    </w:p>
    <w:p w14:paraId="4DC1A54F" w14:textId="77777777" w:rsidR="001F10EB" w:rsidRPr="001F10EB" w:rsidRDefault="001F10EB" w:rsidP="001F10EB">
      <w:pPr>
        <w:ind w:left="539"/>
        <w:jc w:val="both"/>
        <w:rPr>
          <w:rFonts w:ascii="Arial" w:hAnsi="Arial" w:cs="Arial"/>
        </w:rPr>
      </w:pPr>
    </w:p>
    <w:p w14:paraId="4DC1A550" w14:textId="77777777" w:rsidR="00063822" w:rsidRPr="0047584B" w:rsidRDefault="00063822" w:rsidP="001F10EB">
      <w:pPr>
        <w:numPr>
          <w:ilvl w:val="1"/>
          <w:numId w:val="25"/>
        </w:numPr>
        <w:tabs>
          <w:tab w:val="clear" w:pos="360"/>
          <w:tab w:val="num" w:pos="540"/>
        </w:tabs>
        <w:ind w:left="539" w:hanging="539"/>
        <w:jc w:val="both"/>
        <w:rPr>
          <w:rFonts w:ascii="Arial" w:hAnsi="Arial" w:cs="Arial"/>
        </w:rPr>
      </w:pPr>
      <w:r w:rsidRPr="005A7E4A">
        <w:rPr>
          <w:rFonts w:ascii="Arial" w:hAnsi="Arial" w:cs="Arial"/>
        </w:rPr>
        <w:t>“</w:t>
      </w:r>
      <w:r>
        <w:rPr>
          <w:rFonts w:ascii="Arial" w:hAnsi="Arial" w:cs="Arial"/>
          <w:b/>
          <w:lang w:val="id-ID"/>
        </w:rPr>
        <w:t>Perangkat</w:t>
      </w:r>
      <w:r>
        <w:rPr>
          <w:rFonts w:ascii="Arial" w:hAnsi="Arial" w:cs="Arial"/>
          <w:b/>
        </w:rPr>
        <w:t xml:space="preserve"> </w:t>
      </w:r>
      <w:r w:rsidRPr="00C71DF7">
        <w:rPr>
          <w:rFonts w:ascii="Arial" w:hAnsi="Arial" w:cs="Arial"/>
          <w:b/>
        </w:rPr>
        <w:t>Telekomunikasi</w:t>
      </w:r>
      <w:r w:rsidRPr="005A7E4A">
        <w:rPr>
          <w:rFonts w:ascii="Arial" w:hAnsi="Arial" w:cs="Arial"/>
        </w:rPr>
        <w:t>”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adalah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peralatan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telekomunikasi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terdiri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  <w:lang w:val="id-ID"/>
        </w:rPr>
        <w:t>,</w:t>
      </w:r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termasuk</w:t>
      </w:r>
      <w:proofErr w:type="spellEnd"/>
      <w:r w:rsidRPr="00C71DF7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namun </w:t>
      </w:r>
      <w:proofErr w:type="spellStart"/>
      <w:r w:rsidRPr="00C71DF7">
        <w:rPr>
          <w:rFonts w:ascii="Arial" w:hAnsi="Arial" w:cs="Arial"/>
        </w:rPr>
        <w:t>tidak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terbatas</w:t>
      </w:r>
      <w:proofErr w:type="spellEnd"/>
      <w:r w:rsidRPr="00C71DF7">
        <w:rPr>
          <w:rFonts w:ascii="Arial" w:hAnsi="Arial" w:cs="Arial"/>
        </w:rPr>
        <w:t xml:space="preserve"> pada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  <w:lang w:val="id-ID"/>
        </w:rPr>
        <w:t xml:space="preserve">nstalasi </w:t>
      </w:r>
      <w:r>
        <w:rPr>
          <w:rFonts w:ascii="Arial" w:hAnsi="Arial" w:cs="Arial"/>
        </w:rPr>
        <w:t>l</w:t>
      </w:r>
      <w:r w:rsidR="002E2104">
        <w:rPr>
          <w:rFonts w:ascii="Arial" w:hAnsi="Arial" w:cs="Arial"/>
          <w:lang w:val="id-ID"/>
        </w:rPr>
        <w:t>istrik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ambungan listrik </w:t>
      </w:r>
      <w:r w:rsidR="00B27A7E">
        <w:rPr>
          <w:rFonts w:ascii="Arial" w:hAnsi="Arial" w:cs="Arial"/>
        </w:rPr>
        <w:t xml:space="preserve">yang </w:t>
      </w:r>
      <w:proofErr w:type="spellStart"/>
      <w:r w:rsidR="00B27A7E">
        <w:rPr>
          <w:rFonts w:ascii="Arial" w:hAnsi="Arial" w:cs="Arial"/>
        </w:rPr>
        <w:t>bersumber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dari</w:t>
      </w:r>
      <w:proofErr w:type="spellEnd"/>
      <w:r w:rsidR="00B27A7E">
        <w:rPr>
          <w:rFonts w:ascii="Arial" w:hAnsi="Arial" w:cs="Arial"/>
        </w:rPr>
        <w:t xml:space="preserve"> PT </w:t>
      </w:r>
      <w:r w:rsidR="00B27A7E" w:rsidRPr="007B3497">
        <w:rPr>
          <w:rFonts w:ascii="Arial" w:hAnsi="Arial" w:cs="Arial"/>
        </w:rPr>
        <w:t>P</w:t>
      </w:r>
      <w:r w:rsidR="00B27A7E">
        <w:rPr>
          <w:rFonts w:ascii="Arial" w:hAnsi="Arial" w:cs="Arial"/>
        </w:rPr>
        <w:t xml:space="preserve">erusahaan </w:t>
      </w:r>
      <w:r w:rsidR="00B27A7E" w:rsidRPr="007B3497">
        <w:rPr>
          <w:rFonts w:ascii="Arial" w:hAnsi="Arial" w:cs="Arial"/>
        </w:rPr>
        <w:t>L</w:t>
      </w:r>
      <w:r w:rsidR="00B27A7E">
        <w:rPr>
          <w:rFonts w:ascii="Arial" w:hAnsi="Arial" w:cs="Arial"/>
        </w:rPr>
        <w:t xml:space="preserve">istrik </w:t>
      </w:r>
      <w:r w:rsidR="00B27A7E" w:rsidRPr="007B3497">
        <w:rPr>
          <w:rFonts w:ascii="Arial" w:hAnsi="Arial" w:cs="Arial"/>
        </w:rPr>
        <w:t>N</w:t>
      </w:r>
      <w:r w:rsidR="00B27A7E">
        <w:rPr>
          <w:rFonts w:ascii="Arial" w:hAnsi="Arial" w:cs="Arial"/>
        </w:rPr>
        <w:t>egara (Persero) (“</w:t>
      </w:r>
      <w:r w:rsidR="00B27A7E" w:rsidRPr="0047584B">
        <w:rPr>
          <w:rFonts w:ascii="Arial" w:hAnsi="Arial" w:cs="Arial"/>
          <w:b/>
        </w:rPr>
        <w:t>PLN</w:t>
      </w:r>
      <w:r w:rsidR="00B27A7E">
        <w:rPr>
          <w:rFonts w:ascii="Arial" w:hAnsi="Arial" w:cs="Arial"/>
        </w:rPr>
        <w:t>”),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g</w:t>
      </w:r>
      <w:r>
        <w:rPr>
          <w:rFonts w:ascii="Arial" w:hAnsi="Arial" w:cs="Arial"/>
          <w:lang w:val="id-ID"/>
        </w:rPr>
        <w:t>enset</w:t>
      </w:r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maupun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sumber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listrik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alternatif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lainnya</w:t>
      </w:r>
      <w:proofErr w:type="spellEnd"/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i/>
        </w:rPr>
        <w:t>g</w:t>
      </w:r>
      <w:r w:rsidRPr="00CD10D6">
        <w:rPr>
          <w:rFonts w:ascii="Arial" w:hAnsi="Arial" w:cs="Arial"/>
          <w:i/>
          <w:lang w:val="id-ID"/>
        </w:rPr>
        <w:t>rounding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i/>
        </w:rPr>
        <w:t>s</w:t>
      </w:r>
      <w:r w:rsidRPr="00CD10D6">
        <w:rPr>
          <w:rFonts w:ascii="Arial" w:hAnsi="Arial" w:cs="Arial"/>
          <w:i/>
          <w:lang w:val="id-ID"/>
        </w:rPr>
        <w:t>helter-shelter</w:t>
      </w:r>
      <w:r>
        <w:rPr>
          <w:rFonts w:ascii="Arial" w:hAnsi="Arial" w:cs="Arial"/>
          <w:i/>
          <w:lang w:val="id-ID"/>
        </w:rPr>
        <w:t xml:space="preserve"> indoor </w:t>
      </w:r>
      <w:r w:rsidRPr="004E7A00">
        <w:rPr>
          <w:rFonts w:ascii="Arial" w:hAnsi="Arial"/>
          <w:lang w:val="id-ID"/>
        </w:rPr>
        <w:t>maupun</w:t>
      </w:r>
      <w:r>
        <w:rPr>
          <w:rFonts w:ascii="Arial" w:hAnsi="Arial" w:cs="Arial"/>
          <w:i/>
          <w:lang w:val="id-ID"/>
        </w:rPr>
        <w:t xml:space="preserve"> outdoor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i/>
        </w:rPr>
        <w:t>a</w:t>
      </w:r>
      <w:r w:rsidRPr="00CD10D6">
        <w:rPr>
          <w:rFonts w:ascii="Arial" w:hAnsi="Arial" w:cs="Arial"/>
          <w:i/>
          <w:lang w:val="id-ID"/>
        </w:rPr>
        <w:t xml:space="preserve">ir </w:t>
      </w:r>
      <w:r>
        <w:rPr>
          <w:rFonts w:ascii="Arial" w:hAnsi="Arial" w:cs="Arial"/>
          <w:i/>
        </w:rPr>
        <w:t>c</w:t>
      </w:r>
      <w:r w:rsidRPr="00CD10D6">
        <w:rPr>
          <w:rFonts w:ascii="Arial" w:hAnsi="Arial" w:cs="Arial"/>
          <w:i/>
          <w:lang w:val="id-ID"/>
        </w:rPr>
        <w:t>onditioner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(AC)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</w:rPr>
        <w:t>k</w:t>
      </w:r>
      <w:r>
        <w:rPr>
          <w:rFonts w:ascii="Arial" w:hAnsi="Arial" w:cs="Arial"/>
          <w:lang w:val="id-ID"/>
        </w:rPr>
        <w:t xml:space="preserve">onstruksi </w:t>
      </w:r>
      <w:r>
        <w:rPr>
          <w:rFonts w:ascii="Arial" w:hAnsi="Arial" w:cs="Arial"/>
        </w:rPr>
        <w:t>j</w:t>
      </w:r>
      <w:r>
        <w:rPr>
          <w:rFonts w:ascii="Arial" w:hAnsi="Arial" w:cs="Arial"/>
          <w:lang w:val="id-ID"/>
        </w:rPr>
        <w:t xml:space="preserve">alur </w:t>
      </w:r>
      <w:r w:rsidR="002E2104">
        <w:rPr>
          <w:rFonts w:ascii="Arial" w:hAnsi="Arial" w:cs="Arial"/>
        </w:rPr>
        <w:t>k</w:t>
      </w:r>
      <w:r>
        <w:rPr>
          <w:rFonts w:ascii="Arial" w:hAnsi="Arial" w:cs="Arial"/>
          <w:lang w:val="id-ID"/>
        </w:rPr>
        <w:t>abel (</w:t>
      </w:r>
      <w:r w:rsidRPr="0047584B">
        <w:rPr>
          <w:rFonts w:ascii="Arial" w:hAnsi="Arial" w:cs="Arial"/>
          <w:i/>
        </w:rPr>
        <w:t>c</w:t>
      </w:r>
      <w:r w:rsidRPr="00CD10D6">
        <w:rPr>
          <w:rFonts w:ascii="Arial" w:hAnsi="Arial" w:cs="Arial"/>
          <w:i/>
          <w:lang w:val="id-ID"/>
        </w:rPr>
        <w:t xml:space="preserve">able </w:t>
      </w:r>
      <w:r>
        <w:rPr>
          <w:rFonts w:ascii="Arial" w:hAnsi="Arial" w:cs="Arial"/>
          <w:i/>
        </w:rPr>
        <w:t>t</w:t>
      </w:r>
      <w:r w:rsidRPr="00CD10D6">
        <w:rPr>
          <w:rFonts w:ascii="Arial" w:hAnsi="Arial" w:cs="Arial"/>
          <w:i/>
          <w:lang w:val="id-ID"/>
        </w:rPr>
        <w:t>ray</w:t>
      </w:r>
      <w:r w:rsidR="002E2104">
        <w:rPr>
          <w:rFonts w:ascii="Arial" w:hAnsi="Arial" w:cs="Arial"/>
          <w:lang w:val="id-ID"/>
        </w:rPr>
        <w:t>)</w:t>
      </w:r>
      <w:r w:rsidR="002E2104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proofErr w:type="spellStart"/>
      <w:r w:rsidR="005E14E9">
        <w:rPr>
          <w:rFonts w:ascii="Arial" w:hAnsi="Arial" w:cs="Arial"/>
        </w:rPr>
        <w:t>jaringan</w:t>
      </w:r>
      <w:proofErr w:type="spellEnd"/>
      <w:r w:rsidR="005E14E9">
        <w:rPr>
          <w:rFonts w:ascii="Arial" w:hAnsi="Arial" w:cs="Arial"/>
        </w:rPr>
        <w:t xml:space="preserve"> fiber </w:t>
      </w:r>
      <w:proofErr w:type="spellStart"/>
      <w:r w:rsidR="005E14E9">
        <w:rPr>
          <w:rFonts w:ascii="Arial" w:hAnsi="Arial" w:cs="Arial"/>
        </w:rPr>
        <w:t>optik</w:t>
      </w:r>
      <w:proofErr w:type="spellEnd"/>
      <w:r w:rsidR="005E14E9">
        <w:rPr>
          <w:rFonts w:ascii="Arial" w:hAnsi="Arial" w:cs="Arial"/>
        </w:rPr>
        <w:t xml:space="preserve"> </w:t>
      </w:r>
      <w:proofErr w:type="spellStart"/>
      <w:r w:rsidR="005E14E9">
        <w:rPr>
          <w:rFonts w:ascii="Arial" w:hAnsi="Arial" w:cs="Arial"/>
        </w:rPr>
        <w:t>beserta</w:t>
      </w:r>
      <w:proofErr w:type="spellEnd"/>
      <w:r w:rsidR="005E14E9">
        <w:rPr>
          <w:rFonts w:ascii="Arial" w:hAnsi="Arial" w:cs="Arial"/>
        </w:rPr>
        <w:t xml:space="preserve"> </w:t>
      </w:r>
      <w:proofErr w:type="spellStart"/>
      <w:r w:rsidR="005E14E9">
        <w:rPr>
          <w:rFonts w:ascii="Arial" w:hAnsi="Arial" w:cs="Arial"/>
        </w:rPr>
        <w:t>sarana</w:t>
      </w:r>
      <w:proofErr w:type="spellEnd"/>
      <w:r w:rsidR="005E14E9">
        <w:rPr>
          <w:rFonts w:ascii="Arial" w:hAnsi="Arial" w:cs="Arial"/>
        </w:rPr>
        <w:t xml:space="preserve"> dan </w:t>
      </w:r>
      <w:proofErr w:type="spellStart"/>
      <w:r w:rsidR="005E14E9">
        <w:rPr>
          <w:rFonts w:ascii="Arial" w:hAnsi="Arial" w:cs="Arial"/>
        </w:rPr>
        <w:t>prasarana</w:t>
      </w:r>
      <w:proofErr w:type="spellEnd"/>
      <w:r w:rsidR="005E14E9">
        <w:rPr>
          <w:rFonts w:ascii="Arial" w:hAnsi="Arial" w:cs="Arial"/>
        </w:rPr>
        <w:t xml:space="preserve"> </w:t>
      </w:r>
      <w:proofErr w:type="spellStart"/>
      <w:r w:rsidR="005E14E9">
        <w:rPr>
          <w:rFonts w:ascii="Arial" w:hAnsi="Arial" w:cs="Arial"/>
        </w:rPr>
        <w:t>penunjangnya</w:t>
      </w:r>
      <w:proofErr w:type="spellEnd"/>
      <w:r w:rsidR="002B4F19">
        <w:rPr>
          <w:rFonts w:ascii="Arial" w:hAnsi="Arial" w:cs="Arial"/>
        </w:rPr>
        <w:t xml:space="preserve"> (</w:t>
      </w:r>
      <w:proofErr w:type="spellStart"/>
      <w:r w:rsidR="002B4F19">
        <w:rPr>
          <w:rFonts w:ascii="Arial" w:hAnsi="Arial" w:cs="Arial"/>
        </w:rPr>
        <w:t>antara</w:t>
      </w:r>
      <w:proofErr w:type="spellEnd"/>
      <w:r w:rsidR="002B4F19">
        <w:rPr>
          <w:rFonts w:ascii="Arial" w:hAnsi="Arial" w:cs="Arial"/>
        </w:rPr>
        <w:t xml:space="preserve"> lain </w:t>
      </w:r>
      <w:proofErr w:type="spellStart"/>
      <w:r w:rsidR="002B4F19">
        <w:rPr>
          <w:rFonts w:ascii="Arial" w:hAnsi="Arial" w:cs="Arial"/>
        </w:rPr>
        <w:t>tiang</w:t>
      </w:r>
      <w:proofErr w:type="spellEnd"/>
      <w:r w:rsidR="002B4F19">
        <w:rPr>
          <w:rFonts w:ascii="Arial" w:hAnsi="Arial" w:cs="Arial"/>
        </w:rPr>
        <w:t xml:space="preserve"> dan </w:t>
      </w:r>
      <w:proofErr w:type="spellStart"/>
      <w:r w:rsidR="002B4F19">
        <w:rPr>
          <w:rFonts w:ascii="Arial" w:hAnsi="Arial" w:cs="Arial"/>
        </w:rPr>
        <w:t>peralatan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lainnya</w:t>
      </w:r>
      <w:proofErr w:type="spellEnd"/>
      <w:r w:rsidR="002B4F19">
        <w:rPr>
          <w:rFonts w:ascii="Arial" w:hAnsi="Arial" w:cs="Arial"/>
        </w:rPr>
        <w:t>)</w:t>
      </w:r>
      <w:r w:rsidR="005E14E9">
        <w:rPr>
          <w:rFonts w:ascii="Arial" w:hAnsi="Arial" w:cs="Arial"/>
        </w:rPr>
        <w:t xml:space="preserve">, </w:t>
      </w:r>
      <w:r w:rsidRPr="00C71DF7">
        <w:rPr>
          <w:rFonts w:ascii="Arial" w:hAnsi="Arial" w:cs="Arial"/>
          <w:i/>
        </w:rPr>
        <w:t>Base Transceiver Station</w:t>
      </w:r>
      <w:r w:rsidRPr="00C71DF7">
        <w:rPr>
          <w:rFonts w:ascii="Arial" w:hAnsi="Arial" w:cs="Arial"/>
        </w:rPr>
        <w:t xml:space="preserve"> (BTS</w:t>
      </w:r>
      <w:r w:rsidR="003C24BC">
        <w:rPr>
          <w:rFonts w:ascii="Arial" w:hAnsi="Arial" w:cs="Arial"/>
        </w:rPr>
        <w:t>);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</w:t>
      </w:r>
      <w:r w:rsidRPr="00C71DF7">
        <w:rPr>
          <w:rFonts w:ascii="Arial" w:hAnsi="Arial" w:cs="Arial"/>
        </w:rPr>
        <w:t>ntena</w:t>
      </w:r>
      <w:r>
        <w:rPr>
          <w:rFonts w:ascii="Arial" w:hAnsi="Arial" w:cs="Arial"/>
        </w:rPr>
        <w:t>-antena</w:t>
      </w:r>
      <w:proofErr w:type="spellEnd"/>
      <w:r>
        <w:rPr>
          <w:rFonts w:ascii="Arial" w:hAnsi="Arial" w:cs="Arial"/>
          <w:lang w:val="id-ID"/>
        </w:rPr>
        <w:t xml:space="preserve"> yang dipasang pada ketinggian tertentu </w:t>
      </w:r>
      <w:r>
        <w:rPr>
          <w:rFonts w:ascii="Arial" w:hAnsi="Arial" w:cs="Arial"/>
        </w:rPr>
        <w:t>pada</w:t>
      </w:r>
      <w:r>
        <w:rPr>
          <w:rFonts w:ascii="Arial" w:hAnsi="Arial" w:cs="Arial"/>
          <w:lang w:val="id-ID"/>
        </w:rPr>
        <w:t xml:space="preserve"> </w:t>
      </w:r>
      <w:r w:rsidRPr="0047584B">
        <w:rPr>
          <w:rFonts w:ascii="Arial" w:hAnsi="Arial" w:cs="Arial"/>
          <w:lang w:val="id-ID"/>
        </w:rPr>
        <w:t>Menara</w:t>
      </w:r>
      <w:r w:rsidR="003C24BC">
        <w:rPr>
          <w:rFonts w:ascii="Arial" w:hAnsi="Arial" w:cs="Arial"/>
        </w:rPr>
        <w:t>;</w:t>
      </w:r>
      <w:r w:rsidRPr="00C71D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</w:t>
      </w:r>
      <w:r>
        <w:rPr>
          <w:rFonts w:ascii="Arial" w:hAnsi="Arial" w:cs="Arial"/>
          <w:lang w:val="id-ID"/>
        </w:rPr>
        <w:t xml:space="preserve">abel-kabel </w:t>
      </w:r>
      <w:r w:rsidRPr="00CD10D6">
        <w:rPr>
          <w:rFonts w:ascii="Arial" w:hAnsi="Arial" w:cs="Arial"/>
          <w:i/>
          <w:lang w:val="id-ID"/>
        </w:rPr>
        <w:t>feeder</w:t>
      </w:r>
      <w:r w:rsidR="003C24BC">
        <w:rPr>
          <w:rFonts w:ascii="Arial" w:hAnsi="Arial" w:cs="Arial"/>
          <w:lang w:val="id-ID"/>
        </w:rPr>
        <w:t xml:space="preserve"> untuk antena</w:t>
      </w:r>
      <w:r w:rsidR="003C24BC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proofErr w:type="spellStart"/>
      <w:r w:rsidRPr="00F06373">
        <w:rPr>
          <w:rFonts w:ascii="Arial" w:hAnsi="Arial" w:cs="Arial"/>
        </w:rPr>
        <w:t>peralatan</w:t>
      </w:r>
      <w:proofErr w:type="spellEnd"/>
      <w:r w:rsidRPr="00F06373">
        <w:rPr>
          <w:rFonts w:ascii="Arial" w:hAnsi="Arial" w:cs="Arial"/>
        </w:rPr>
        <w:t xml:space="preserve"> </w:t>
      </w:r>
      <w:proofErr w:type="spellStart"/>
      <w:r w:rsidRPr="00F06373">
        <w:rPr>
          <w:rFonts w:ascii="Arial" w:hAnsi="Arial" w:cs="Arial"/>
        </w:rPr>
        <w:t>telekomunikasi</w:t>
      </w:r>
      <w:proofErr w:type="spellEnd"/>
      <w:r w:rsidRPr="00F06373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lainnya yang ditempatkan didalam </w:t>
      </w:r>
      <w:r>
        <w:rPr>
          <w:rFonts w:ascii="Arial" w:hAnsi="Arial" w:cs="Arial"/>
          <w:i/>
        </w:rPr>
        <w:t>s</w:t>
      </w:r>
      <w:r w:rsidRPr="00CD10D6">
        <w:rPr>
          <w:rFonts w:ascii="Arial" w:hAnsi="Arial" w:cs="Arial"/>
          <w:i/>
          <w:lang w:val="id-ID"/>
        </w:rPr>
        <w:t>helter</w:t>
      </w:r>
      <w:r w:rsidR="003C24BC">
        <w:rPr>
          <w:rFonts w:ascii="Arial" w:hAnsi="Arial" w:cs="Arial"/>
        </w:rPr>
        <w:t>;</w:t>
      </w:r>
      <w:r>
        <w:rPr>
          <w:rFonts w:ascii="Arial" w:hAnsi="Arial" w:cs="Arial"/>
          <w:lang w:val="id-ID"/>
        </w:rPr>
        <w:t xml:space="preserve"> </w:t>
      </w:r>
      <w:proofErr w:type="spellStart"/>
      <w:r w:rsidRPr="00C71DF7">
        <w:rPr>
          <w:rFonts w:ascii="Arial" w:hAnsi="Arial" w:cs="Arial"/>
        </w:rPr>
        <w:t>beserta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seluruh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perlengkapan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penunjang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r w:rsidR="003C24BC">
        <w:rPr>
          <w:rFonts w:ascii="Arial" w:hAnsi="Arial" w:cs="Arial"/>
        </w:rPr>
        <w:t>(</w:t>
      </w:r>
      <w:proofErr w:type="spellStart"/>
      <w:r w:rsidR="003C24BC">
        <w:rPr>
          <w:rFonts w:ascii="Arial" w:hAnsi="Arial" w:cs="Arial"/>
        </w:rPr>
        <w:t>apapun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bentuk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maupun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jenisnya</w:t>
      </w:r>
      <w:proofErr w:type="spellEnd"/>
      <w:r w:rsidR="003C24BC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  <w:lang w:val="id-ID"/>
        </w:rPr>
        <w:t xml:space="preserve"> dan ditempatkan pada </w:t>
      </w:r>
      <w:r w:rsidRPr="0047584B">
        <w:rPr>
          <w:rFonts w:ascii="Arial" w:hAnsi="Arial" w:cs="Arial"/>
          <w:lang w:val="id-ID"/>
        </w:rPr>
        <w:t>Menara</w:t>
      </w:r>
      <w:r w:rsidRPr="00063822">
        <w:rPr>
          <w:rFonts w:ascii="Arial" w:hAnsi="Arial" w:cs="Arial"/>
          <w:lang w:val="id-ID"/>
        </w:rPr>
        <w:t xml:space="preserve"> dan</w:t>
      </w:r>
      <w:r w:rsidRPr="00063822">
        <w:rPr>
          <w:rFonts w:ascii="Arial" w:hAnsi="Arial" w:cs="Arial"/>
        </w:rPr>
        <w:t>/</w:t>
      </w:r>
      <w:proofErr w:type="spellStart"/>
      <w:r w:rsidRPr="00063822">
        <w:rPr>
          <w:rFonts w:ascii="Arial" w:hAnsi="Arial" w:cs="Arial"/>
        </w:rPr>
        <w:t>atau</w:t>
      </w:r>
      <w:proofErr w:type="spellEnd"/>
      <w:r w:rsidRPr="00063822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Obyek</w:t>
      </w:r>
      <w:proofErr w:type="spellEnd"/>
      <w:r>
        <w:rPr>
          <w:rFonts w:ascii="Arial" w:hAnsi="Arial" w:cs="Arial"/>
        </w:rPr>
        <w:t xml:space="preserve"> Sewa</w:t>
      </w:r>
      <w:r w:rsidRPr="00C71DF7">
        <w:rPr>
          <w:rFonts w:ascii="Arial" w:hAnsi="Arial" w:cs="Arial"/>
        </w:rPr>
        <w:t xml:space="preserve">, </w:t>
      </w:r>
      <w:proofErr w:type="spellStart"/>
      <w:r w:rsidRPr="00C71DF7">
        <w:rPr>
          <w:rFonts w:ascii="Arial" w:hAnsi="Arial" w:cs="Arial"/>
        </w:rPr>
        <w:t>baik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itu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milik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>
        <w:rPr>
          <w:rFonts w:ascii="Arial" w:hAnsi="Arial" w:cs="Arial"/>
        </w:rPr>
        <w:t xml:space="preserve">, Operator, Operator </w:t>
      </w:r>
      <w:proofErr w:type="spellStart"/>
      <w:r>
        <w:rPr>
          <w:rFonts w:ascii="Arial" w:hAnsi="Arial" w:cs="Arial"/>
        </w:rPr>
        <w:t>Tambahan</w:t>
      </w:r>
      <w:proofErr w:type="spellEnd"/>
      <w:r>
        <w:rPr>
          <w:rFonts w:ascii="Arial" w:hAnsi="Arial" w:cs="Arial"/>
        </w:rPr>
        <w:t xml:space="preserve"> (</w:t>
      </w:r>
      <w:r w:rsidRPr="0047584B">
        <w:rPr>
          <w:rFonts w:ascii="Arial" w:hAnsi="Arial" w:cs="Arial"/>
          <w:lang w:val="id-ID"/>
        </w:rPr>
        <w:t xml:space="preserve">Multi </w:t>
      </w:r>
      <w:r w:rsidRPr="0047584B">
        <w:rPr>
          <w:rFonts w:ascii="Arial" w:hAnsi="Arial" w:cs="Arial"/>
        </w:rPr>
        <w:t>Operator</w:t>
      </w:r>
      <w:r>
        <w:rPr>
          <w:rFonts w:ascii="Arial" w:hAnsi="Arial" w:cs="Arial"/>
        </w:rPr>
        <w:t>)</w:t>
      </w:r>
      <w:r w:rsidRPr="00C71DF7">
        <w:rPr>
          <w:rFonts w:ascii="Arial" w:hAnsi="Arial" w:cs="Arial"/>
        </w:rPr>
        <w:t xml:space="preserve">, </w:t>
      </w:r>
      <w:proofErr w:type="spellStart"/>
      <w:r w:rsidRPr="00C71DF7">
        <w:rPr>
          <w:rFonts w:ascii="Arial" w:hAnsi="Arial" w:cs="Arial"/>
        </w:rPr>
        <w:t>maupun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milik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p</w:t>
      </w:r>
      <w:r w:rsidRPr="0047584B">
        <w:rPr>
          <w:rFonts w:ascii="Arial" w:hAnsi="Arial" w:cs="Arial"/>
        </w:rPr>
        <w:t>ihak</w:t>
      </w:r>
      <w:proofErr w:type="spellEnd"/>
      <w:r w:rsidRPr="0047584B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k</w:t>
      </w:r>
      <w:r w:rsidRPr="0047584B">
        <w:rPr>
          <w:rFonts w:ascii="Arial" w:hAnsi="Arial" w:cs="Arial"/>
        </w:rPr>
        <w:t>etiga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bekerjasama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dengan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Pr="00C71DF7">
        <w:rPr>
          <w:rFonts w:ascii="Arial" w:hAnsi="Arial" w:cs="Arial"/>
        </w:rPr>
        <w:t>.</w:t>
      </w:r>
    </w:p>
    <w:p w14:paraId="775B4590" w14:textId="77777777" w:rsidR="0095498C" w:rsidRPr="0047584B" w:rsidRDefault="0095498C" w:rsidP="00A637EF">
      <w:pPr>
        <w:jc w:val="both"/>
        <w:rPr>
          <w:rFonts w:ascii="Arial" w:hAnsi="Arial" w:cs="Arial"/>
        </w:rPr>
      </w:pPr>
    </w:p>
    <w:p w14:paraId="4DC1A551" w14:textId="77777777" w:rsidR="001B06C0" w:rsidRPr="00ED7A79" w:rsidRDefault="001B06C0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2</w:t>
      </w:r>
    </w:p>
    <w:p w14:paraId="4DC1A552" w14:textId="77777777" w:rsidR="00222263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LINGKUP PERJANJIAN</w:t>
      </w:r>
    </w:p>
    <w:p w14:paraId="4DC1A553" w14:textId="77777777" w:rsidR="00B27A7E" w:rsidRPr="00ED7A79" w:rsidRDefault="00B27A7E" w:rsidP="001F10EB">
      <w:pPr>
        <w:jc w:val="center"/>
        <w:rPr>
          <w:rFonts w:ascii="Arial" w:hAnsi="Arial" w:cs="Arial"/>
          <w:b/>
        </w:rPr>
      </w:pPr>
    </w:p>
    <w:p w14:paraId="4DC1A554" w14:textId="5288598E" w:rsidR="007A041B" w:rsidRPr="001B06C0" w:rsidRDefault="00F83804" w:rsidP="001F10EB">
      <w:pPr>
        <w:numPr>
          <w:ilvl w:val="1"/>
          <w:numId w:val="3"/>
        </w:numPr>
        <w:tabs>
          <w:tab w:val="clear" w:pos="360"/>
          <w:tab w:val="num" w:pos="540"/>
        </w:tabs>
        <w:ind w:left="547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setuju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untuk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menyewakan</w:t>
      </w:r>
      <w:proofErr w:type="spellEnd"/>
      <w:r w:rsidR="00063822">
        <w:rPr>
          <w:rFonts w:ascii="Arial" w:hAnsi="Arial" w:cs="Arial"/>
        </w:rPr>
        <w:t xml:space="preserve"> </w:t>
      </w:r>
      <w:r w:rsidR="00FC1ACA" w:rsidRPr="0047584B">
        <w:rPr>
          <w:rFonts w:ascii="Arial" w:hAnsi="Arial" w:cs="Arial"/>
        </w:rPr>
        <w:t>Lahan</w:t>
      </w:r>
      <w:r w:rsidR="00B868C1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kepada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sebagaimana</w:t>
      </w:r>
      <w:proofErr w:type="spellEnd"/>
      <w:r w:rsidR="00951875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sepakat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menyewa</w:t>
      </w:r>
      <w:proofErr w:type="spellEnd"/>
      <w:r w:rsidR="00063822">
        <w:rPr>
          <w:rFonts w:ascii="Arial" w:hAnsi="Arial" w:cs="Arial"/>
        </w:rPr>
        <w:t xml:space="preserve"> </w:t>
      </w:r>
      <w:r w:rsidR="00FC1ACA" w:rsidRPr="0047584B">
        <w:rPr>
          <w:rFonts w:ascii="Arial" w:hAnsi="Arial" w:cs="Arial"/>
        </w:rPr>
        <w:t>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dari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3C24BC">
        <w:rPr>
          <w:rFonts w:ascii="Arial" w:hAnsi="Arial" w:cs="Arial"/>
        </w:rPr>
        <w:t xml:space="preserve">, </w:t>
      </w:r>
      <w:proofErr w:type="spellStart"/>
      <w:r w:rsidR="003C24BC">
        <w:rPr>
          <w:rFonts w:ascii="Arial" w:hAnsi="Arial" w:cs="Arial"/>
        </w:rPr>
        <w:t>dengan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keterangan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sebagaimana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dimaksud</w:t>
      </w:r>
      <w:proofErr w:type="spellEnd"/>
      <w:r w:rsidR="003C24BC">
        <w:rPr>
          <w:rFonts w:ascii="Arial" w:hAnsi="Arial" w:cs="Arial"/>
        </w:rPr>
        <w:t xml:space="preserve"> pada </w:t>
      </w:r>
      <w:proofErr w:type="spellStart"/>
      <w:r w:rsidR="003C24BC">
        <w:rPr>
          <w:rFonts w:ascii="Arial" w:hAnsi="Arial" w:cs="Arial"/>
        </w:rPr>
        <w:t>ayat</w:t>
      </w:r>
      <w:proofErr w:type="spellEnd"/>
      <w:r w:rsidR="003C24BC">
        <w:rPr>
          <w:rFonts w:ascii="Arial" w:hAnsi="Arial" w:cs="Arial"/>
        </w:rPr>
        <w:t xml:space="preserve"> (2) Pasal </w:t>
      </w:r>
      <w:proofErr w:type="spellStart"/>
      <w:r w:rsidR="003C24BC">
        <w:rPr>
          <w:rFonts w:ascii="Arial" w:hAnsi="Arial" w:cs="Arial"/>
        </w:rPr>
        <w:t>ini</w:t>
      </w:r>
      <w:proofErr w:type="spellEnd"/>
      <w:r w:rsidR="003C24BC">
        <w:rPr>
          <w:rFonts w:ascii="Arial" w:hAnsi="Arial" w:cs="Arial"/>
        </w:rPr>
        <w:t>,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951875">
        <w:rPr>
          <w:rFonts w:ascii="Arial" w:hAnsi="Arial" w:cs="Arial"/>
        </w:rPr>
        <w:t>keperluan</w:t>
      </w:r>
      <w:proofErr w:type="spellEnd"/>
      <w:r w:rsidR="00951875">
        <w:rPr>
          <w:rFonts w:ascii="Arial" w:hAnsi="Arial" w:cs="Arial"/>
        </w:rPr>
        <w:t xml:space="preserve"> p</w:t>
      </w:r>
      <w:r w:rsidR="00562D06">
        <w:rPr>
          <w:rFonts w:ascii="Arial" w:hAnsi="Arial" w:cs="Arial"/>
          <w:lang w:val="id-ID"/>
        </w:rPr>
        <w:t xml:space="preserve">embangunan, </w:t>
      </w:r>
      <w:r w:rsidR="00951875">
        <w:rPr>
          <w:rFonts w:ascii="Arial" w:hAnsi="Arial" w:cs="Arial"/>
        </w:rPr>
        <w:t>p</w:t>
      </w:r>
      <w:r w:rsidR="00562D06">
        <w:rPr>
          <w:rFonts w:ascii="Arial" w:hAnsi="Arial" w:cs="Arial"/>
          <w:lang w:val="id-ID"/>
        </w:rPr>
        <w:t>enempatan</w:t>
      </w:r>
      <w:r w:rsidR="00E92016">
        <w:rPr>
          <w:rFonts w:ascii="Arial" w:hAnsi="Arial" w:cs="Arial"/>
        </w:rPr>
        <w:t>,</w:t>
      </w:r>
      <w:r w:rsidR="00562D06">
        <w:rPr>
          <w:rFonts w:ascii="Arial" w:hAnsi="Arial" w:cs="Arial"/>
          <w:lang w:val="id-ID"/>
        </w:rPr>
        <w:t xml:space="preserve"> dan</w:t>
      </w:r>
      <w:r w:rsidR="005B7E30">
        <w:rPr>
          <w:rFonts w:ascii="Arial" w:hAnsi="Arial" w:cs="Arial"/>
        </w:rPr>
        <w:t>/</w:t>
      </w:r>
      <w:proofErr w:type="spellStart"/>
      <w:r w:rsidR="005B7E30">
        <w:rPr>
          <w:rFonts w:ascii="Arial" w:hAnsi="Arial" w:cs="Arial"/>
        </w:rPr>
        <w:t>atau</w:t>
      </w:r>
      <w:proofErr w:type="spellEnd"/>
      <w:r w:rsidR="00562D06">
        <w:rPr>
          <w:rFonts w:ascii="Arial" w:hAnsi="Arial" w:cs="Arial"/>
          <w:lang w:val="id-ID"/>
        </w:rPr>
        <w:t xml:space="preserve"> </w:t>
      </w:r>
      <w:r w:rsidR="00951875">
        <w:rPr>
          <w:rFonts w:ascii="Arial" w:hAnsi="Arial" w:cs="Arial"/>
        </w:rPr>
        <w:t>p</w:t>
      </w:r>
      <w:r w:rsidR="00562D06">
        <w:rPr>
          <w:rFonts w:ascii="Arial" w:hAnsi="Arial" w:cs="Arial"/>
          <w:lang w:val="id-ID"/>
        </w:rPr>
        <w:t xml:space="preserve">engoperasian </w:t>
      </w:r>
      <w:r w:rsidR="0092764B">
        <w:rPr>
          <w:rFonts w:ascii="Arial" w:hAnsi="Arial" w:cs="Arial"/>
        </w:rPr>
        <w:t>M</w:t>
      </w:r>
      <w:r w:rsidR="00562D06">
        <w:rPr>
          <w:rFonts w:ascii="Arial" w:hAnsi="Arial" w:cs="Arial"/>
          <w:lang w:val="id-ID"/>
        </w:rPr>
        <w:t xml:space="preserve">enara </w:t>
      </w:r>
      <w:r w:rsidR="0092764B">
        <w:rPr>
          <w:rFonts w:ascii="Arial" w:hAnsi="Arial" w:cs="Arial"/>
        </w:rPr>
        <w:t>T</w:t>
      </w:r>
      <w:r w:rsidR="00562D06">
        <w:rPr>
          <w:rFonts w:ascii="Arial" w:hAnsi="Arial" w:cs="Arial"/>
          <w:lang w:val="id-ID"/>
        </w:rPr>
        <w:t>elekomunikasi</w:t>
      </w:r>
      <w:r w:rsidR="00562D06">
        <w:rPr>
          <w:rFonts w:ascii="Arial" w:hAnsi="Arial" w:cs="Arial"/>
        </w:rPr>
        <w:t xml:space="preserve"> </w:t>
      </w:r>
      <w:proofErr w:type="spellStart"/>
      <w:r w:rsidR="00951875">
        <w:rPr>
          <w:rFonts w:ascii="Arial" w:hAnsi="Arial" w:cs="Arial"/>
        </w:rPr>
        <w:t>b</w:t>
      </w:r>
      <w:r w:rsidR="00562D06">
        <w:rPr>
          <w:rFonts w:ascii="Arial" w:hAnsi="Arial" w:cs="Arial"/>
        </w:rPr>
        <w:t>eserta</w:t>
      </w:r>
      <w:proofErr w:type="spellEnd"/>
      <w:r w:rsidR="00562D06">
        <w:rPr>
          <w:rFonts w:ascii="Arial" w:hAnsi="Arial" w:cs="Arial"/>
          <w:lang w:val="id-ID"/>
        </w:rPr>
        <w:t xml:space="preserve"> </w:t>
      </w:r>
      <w:r w:rsidR="00951875">
        <w:rPr>
          <w:rFonts w:ascii="Arial" w:hAnsi="Arial" w:cs="Arial"/>
        </w:rPr>
        <w:t>P</w:t>
      </w:r>
      <w:r w:rsidR="00562D06">
        <w:rPr>
          <w:rFonts w:ascii="Arial" w:hAnsi="Arial" w:cs="Arial"/>
          <w:lang w:val="id-ID"/>
        </w:rPr>
        <w:t xml:space="preserve">erangkat </w:t>
      </w:r>
      <w:r w:rsidR="00951875">
        <w:rPr>
          <w:rFonts w:ascii="Arial" w:hAnsi="Arial" w:cs="Arial"/>
        </w:rPr>
        <w:t>T</w:t>
      </w:r>
      <w:r w:rsidR="00562D06">
        <w:rPr>
          <w:rFonts w:ascii="Arial" w:hAnsi="Arial" w:cs="Arial"/>
          <w:lang w:val="id-ID"/>
        </w:rPr>
        <w:t>elekomunikasi</w:t>
      </w:r>
      <w:r w:rsidR="00562D06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secara</w:t>
      </w:r>
      <w:proofErr w:type="spellEnd"/>
      <w:r w:rsidR="003C24BC">
        <w:rPr>
          <w:rFonts w:ascii="Arial" w:hAnsi="Arial" w:cs="Arial"/>
        </w:rPr>
        <w:t xml:space="preserve"> </w:t>
      </w:r>
      <w:r w:rsidR="00562D06">
        <w:rPr>
          <w:rFonts w:ascii="Arial" w:hAnsi="Arial" w:cs="Arial"/>
          <w:lang w:val="id-ID"/>
        </w:rPr>
        <w:t>Multi Operator</w:t>
      </w:r>
      <w:r w:rsidR="004F4DE7">
        <w:rPr>
          <w:rFonts w:ascii="Arial" w:hAnsi="Arial" w:cs="Arial"/>
        </w:rPr>
        <w:t xml:space="preserve">, </w:t>
      </w:r>
      <w:proofErr w:type="spellStart"/>
      <w:r w:rsidR="004F4DE7">
        <w:rPr>
          <w:rFonts w:ascii="Arial" w:hAnsi="Arial" w:cs="Arial"/>
        </w:rPr>
        <w:t>termasuk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akses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jalan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dari</w:t>
      </w:r>
      <w:proofErr w:type="spellEnd"/>
      <w:r w:rsidR="004F4DE7">
        <w:rPr>
          <w:rFonts w:ascii="Arial" w:hAnsi="Arial" w:cs="Arial"/>
        </w:rPr>
        <w:t xml:space="preserve"> dan </w:t>
      </w:r>
      <w:proofErr w:type="spellStart"/>
      <w:r w:rsidR="004F4DE7">
        <w:rPr>
          <w:rFonts w:ascii="Arial" w:hAnsi="Arial" w:cs="Arial"/>
        </w:rPr>
        <w:t>menuju</w:t>
      </w:r>
      <w:proofErr w:type="spellEnd"/>
      <w:r w:rsidR="004F4DE7">
        <w:rPr>
          <w:rFonts w:ascii="Arial" w:hAnsi="Arial" w:cs="Arial"/>
        </w:rPr>
        <w:t xml:space="preserve"> Menara dan/</w:t>
      </w:r>
      <w:proofErr w:type="spellStart"/>
      <w:r w:rsidR="004F4DE7">
        <w:rPr>
          <w:rFonts w:ascii="Arial" w:hAnsi="Arial" w:cs="Arial"/>
        </w:rPr>
        <w:t>atau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Perangkat</w:t>
      </w:r>
      <w:proofErr w:type="spellEnd"/>
      <w:r w:rsidR="004F4DE7">
        <w:rPr>
          <w:rFonts w:ascii="Arial" w:hAnsi="Arial" w:cs="Arial"/>
        </w:rPr>
        <w:t xml:space="preserve"> Telekomunikasi,</w:t>
      </w:r>
      <w:r w:rsidR="005B7E30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pendirian</w:t>
      </w:r>
      <w:proofErr w:type="spellEnd"/>
      <w:r w:rsidR="002B4F19">
        <w:rPr>
          <w:rFonts w:ascii="Arial" w:hAnsi="Arial" w:cs="Arial"/>
        </w:rPr>
        <w:t xml:space="preserve"> dan </w:t>
      </w:r>
      <w:proofErr w:type="spellStart"/>
      <w:r w:rsidR="002B4F19">
        <w:rPr>
          <w:rFonts w:ascii="Arial" w:hAnsi="Arial" w:cs="Arial"/>
        </w:rPr>
        <w:t>penempatan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tiang</w:t>
      </w:r>
      <w:proofErr w:type="spellEnd"/>
      <w:r w:rsidR="00E92016">
        <w:rPr>
          <w:rFonts w:ascii="Arial" w:hAnsi="Arial" w:cs="Arial"/>
        </w:rPr>
        <w:t>,</w:t>
      </w:r>
      <w:r w:rsidR="002B4F19">
        <w:rPr>
          <w:rFonts w:ascii="Arial" w:hAnsi="Arial" w:cs="Arial"/>
        </w:rPr>
        <w:t xml:space="preserve"> dan/</w:t>
      </w:r>
      <w:proofErr w:type="spellStart"/>
      <w:r w:rsidR="002B4F19">
        <w:rPr>
          <w:rFonts w:ascii="Arial" w:hAnsi="Arial" w:cs="Arial"/>
        </w:rPr>
        <w:t>atau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kabel</w:t>
      </w:r>
      <w:proofErr w:type="spellEnd"/>
      <w:r w:rsidR="002B4F19">
        <w:rPr>
          <w:rFonts w:ascii="Arial" w:hAnsi="Arial" w:cs="Arial"/>
        </w:rPr>
        <w:t xml:space="preserve"> </w:t>
      </w:r>
      <w:r w:rsidR="002B4F19" w:rsidRPr="005A7E4A">
        <w:rPr>
          <w:rFonts w:ascii="Arial" w:hAnsi="Arial" w:cs="Arial"/>
          <w:i/>
        </w:rPr>
        <w:t>fiber optic</w:t>
      </w:r>
      <w:r w:rsidR="002B4F19">
        <w:rPr>
          <w:rFonts w:ascii="Arial" w:hAnsi="Arial" w:cs="Arial"/>
        </w:rPr>
        <w:t xml:space="preserve"> di </w:t>
      </w:r>
      <w:proofErr w:type="spellStart"/>
      <w:r w:rsidR="002B4F19">
        <w:rPr>
          <w:rFonts w:ascii="Arial" w:hAnsi="Arial" w:cs="Arial"/>
        </w:rPr>
        <w:t>sepanjang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jalur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akses</w:t>
      </w:r>
      <w:proofErr w:type="spellEnd"/>
      <w:r w:rsidR="002B4F19">
        <w:rPr>
          <w:rFonts w:ascii="Arial" w:hAnsi="Arial" w:cs="Arial"/>
        </w:rPr>
        <w:t xml:space="preserve"> </w:t>
      </w:r>
      <w:proofErr w:type="spellStart"/>
      <w:r w:rsidR="002B4F19">
        <w:rPr>
          <w:rFonts w:ascii="Arial" w:hAnsi="Arial" w:cs="Arial"/>
        </w:rPr>
        <w:t>jalan</w:t>
      </w:r>
      <w:proofErr w:type="spellEnd"/>
      <w:r w:rsidR="002B4F19">
        <w:rPr>
          <w:rFonts w:ascii="Arial" w:hAnsi="Arial" w:cs="Arial"/>
        </w:rPr>
        <w:t xml:space="preserve">, </w:t>
      </w:r>
      <w:proofErr w:type="spellStart"/>
      <w:r w:rsidR="005B7E30">
        <w:rPr>
          <w:rFonts w:ascii="Arial" w:hAnsi="Arial" w:cs="Arial"/>
        </w:rPr>
        <w:t>se</w:t>
      </w:r>
      <w:r w:rsidR="004F4DE7">
        <w:rPr>
          <w:rFonts w:ascii="Arial" w:hAnsi="Arial" w:cs="Arial"/>
        </w:rPr>
        <w:t>rta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menerima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seluruh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hasil</w:t>
      </w:r>
      <w:proofErr w:type="spellEnd"/>
      <w:r w:rsidR="005B7E30">
        <w:rPr>
          <w:rFonts w:ascii="Arial" w:hAnsi="Arial" w:cs="Arial"/>
        </w:rPr>
        <w:t xml:space="preserve"> dan/</w:t>
      </w:r>
      <w:proofErr w:type="spellStart"/>
      <w:r w:rsidR="005B7E30">
        <w:rPr>
          <w:rFonts w:ascii="Arial" w:hAnsi="Arial" w:cs="Arial"/>
        </w:rPr>
        <w:t>atau</w:t>
      </w:r>
      <w:proofErr w:type="spellEnd"/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hak</w:t>
      </w:r>
      <w:proofErr w:type="spellEnd"/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apapun</w:t>
      </w:r>
      <w:proofErr w:type="spellEnd"/>
      <w:r w:rsidR="005B7E30">
        <w:rPr>
          <w:rFonts w:ascii="Arial" w:hAnsi="Arial" w:cs="Arial"/>
        </w:rPr>
        <w:t xml:space="preserve"> yang </w:t>
      </w:r>
      <w:proofErr w:type="spellStart"/>
      <w:r w:rsidR="005B7E30">
        <w:rPr>
          <w:rFonts w:ascii="Arial" w:hAnsi="Arial" w:cs="Arial"/>
        </w:rPr>
        <w:t>diperoleh</w:t>
      </w:r>
      <w:proofErr w:type="spellEnd"/>
      <w:r w:rsidR="004F4DE7">
        <w:rPr>
          <w:rFonts w:ascii="Arial" w:hAnsi="Arial" w:cs="Arial"/>
        </w:rPr>
        <w:t xml:space="preserve"> oleh </w:t>
      </w:r>
      <w:proofErr w:type="spellStart"/>
      <w:r w:rsidR="004F4DE7" w:rsidRPr="004F4DE7">
        <w:rPr>
          <w:rFonts w:ascii="Arial" w:hAnsi="Arial" w:cs="Arial"/>
          <w:b/>
        </w:rPr>
        <w:t>Penyewa</w:t>
      </w:r>
      <w:proofErr w:type="spellEnd"/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dari</w:t>
      </w:r>
      <w:proofErr w:type="spellEnd"/>
      <w:r w:rsidR="005B7E30">
        <w:rPr>
          <w:rFonts w:ascii="Arial" w:hAnsi="Arial" w:cs="Arial"/>
        </w:rPr>
        <w:t xml:space="preserve"> p</w:t>
      </w:r>
      <w:r w:rsidR="005B7E30">
        <w:rPr>
          <w:rFonts w:ascii="Arial" w:hAnsi="Arial" w:cs="Arial"/>
          <w:lang w:val="id-ID"/>
        </w:rPr>
        <w:t xml:space="preserve">engoperasian </w:t>
      </w:r>
      <w:r w:rsidR="005B7E30">
        <w:rPr>
          <w:rFonts w:ascii="Arial" w:hAnsi="Arial" w:cs="Arial"/>
        </w:rPr>
        <w:t>M</w:t>
      </w:r>
      <w:r w:rsidR="005B7E30">
        <w:rPr>
          <w:rFonts w:ascii="Arial" w:hAnsi="Arial" w:cs="Arial"/>
          <w:lang w:val="id-ID"/>
        </w:rPr>
        <w:t xml:space="preserve">enara </w:t>
      </w:r>
      <w:r w:rsidR="005B7E30">
        <w:rPr>
          <w:rFonts w:ascii="Arial" w:hAnsi="Arial" w:cs="Arial"/>
        </w:rPr>
        <w:t>T</w:t>
      </w:r>
      <w:r w:rsidR="005B7E30">
        <w:rPr>
          <w:rFonts w:ascii="Arial" w:hAnsi="Arial" w:cs="Arial"/>
          <w:lang w:val="id-ID"/>
        </w:rPr>
        <w:t>elekomunikasi</w:t>
      </w:r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beserta</w:t>
      </w:r>
      <w:proofErr w:type="spellEnd"/>
      <w:r w:rsidR="005B7E30">
        <w:rPr>
          <w:rFonts w:ascii="Arial" w:hAnsi="Arial" w:cs="Arial"/>
          <w:lang w:val="id-ID"/>
        </w:rPr>
        <w:t xml:space="preserve"> </w:t>
      </w:r>
      <w:r w:rsidR="005B7E30">
        <w:rPr>
          <w:rFonts w:ascii="Arial" w:hAnsi="Arial" w:cs="Arial"/>
        </w:rPr>
        <w:t>P</w:t>
      </w:r>
      <w:r w:rsidR="005B7E30">
        <w:rPr>
          <w:rFonts w:ascii="Arial" w:hAnsi="Arial" w:cs="Arial"/>
          <w:lang w:val="id-ID"/>
        </w:rPr>
        <w:t xml:space="preserve">erangkat </w:t>
      </w:r>
      <w:r w:rsidR="005B7E30">
        <w:rPr>
          <w:rFonts w:ascii="Arial" w:hAnsi="Arial" w:cs="Arial"/>
        </w:rPr>
        <w:t>T</w:t>
      </w:r>
      <w:r w:rsidR="005B7E30">
        <w:rPr>
          <w:rFonts w:ascii="Arial" w:hAnsi="Arial" w:cs="Arial"/>
          <w:lang w:val="id-ID"/>
        </w:rPr>
        <w:t>elekomunikasi</w:t>
      </w:r>
      <w:r w:rsidR="005B7E30">
        <w:rPr>
          <w:rFonts w:ascii="Arial" w:hAnsi="Arial" w:cs="Arial"/>
        </w:rPr>
        <w:t xml:space="preserve"> </w:t>
      </w:r>
      <w:proofErr w:type="spellStart"/>
      <w:r w:rsidR="005B7E30">
        <w:rPr>
          <w:rFonts w:ascii="Arial" w:hAnsi="Arial" w:cs="Arial"/>
        </w:rPr>
        <w:t>tersebut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tanpa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terkecuali</w:t>
      </w:r>
      <w:proofErr w:type="spellEnd"/>
      <w:r w:rsidR="00B27A7E">
        <w:rPr>
          <w:rFonts w:ascii="Arial" w:hAnsi="Arial" w:cs="Arial"/>
        </w:rPr>
        <w:t xml:space="preserve"> </w:t>
      </w:r>
      <w:r w:rsidR="003C24BC">
        <w:rPr>
          <w:rFonts w:ascii="Arial" w:hAnsi="Arial" w:cs="Arial"/>
        </w:rPr>
        <w:t>(</w:t>
      </w:r>
      <w:proofErr w:type="spellStart"/>
      <w:r w:rsidR="003C24BC">
        <w:rPr>
          <w:rFonts w:ascii="Arial" w:hAnsi="Arial" w:cs="Arial"/>
        </w:rPr>
        <w:t>selanjutnya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disebut</w:t>
      </w:r>
      <w:proofErr w:type="spellEnd"/>
      <w:r w:rsidR="003C24BC">
        <w:rPr>
          <w:rFonts w:ascii="Arial" w:hAnsi="Arial" w:cs="Arial"/>
        </w:rPr>
        <w:t xml:space="preserve"> </w:t>
      </w:r>
      <w:r w:rsidR="003C24BC" w:rsidRPr="005A7E4A">
        <w:rPr>
          <w:rFonts w:ascii="Arial" w:hAnsi="Arial" w:cs="Arial"/>
        </w:rPr>
        <w:t>“</w:t>
      </w:r>
      <w:proofErr w:type="spellStart"/>
      <w:r w:rsidR="003C24BC">
        <w:rPr>
          <w:rFonts w:ascii="Arial" w:hAnsi="Arial" w:cs="Arial"/>
          <w:b/>
        </w:rPr>
        <w:t>Obyek</w:t>
      </w:r>
      <w:proofErr w:type="spellEnd"/>
      <w:r w:rsidR="003C24BC">
        <w:rPr>
          <w:rFonts w:ascii="Arial" w:hAnsi="Arial" w:cs="Arial"/>
          <w:b/>
        </w:rPr>
        <w:t xml:space="preserve"> Sewa</w:t>
      </w:r>
      <w:r w:rsidR="003C24BC" w:rsidRPr="005A7E4A">
        <w:rPr>
          <w:rFonts w:ascii="Arial" w:hAnsi="Arial" w:cs="Arial"/>
        </w:rPr>
        <w:t>”</w:t>
      </w:r>
      <w:r w:rsidR="003C24BC">
        <w:rPr>
          <w:rFonts w:ascii="Arial" w:hAnsi="Arial" w:cs="Arial"/>
        </w:rPr>
        <w:t>)</w:t>
      </w:r>
      <w:r w:rsidR="003C24BC" w:rsidRPr="007B3497">
        <w:rPr>
          <w:rFonts w:ascii="Arial" w:hAnsi="Arial" w:cs="Arial"/>
        </w:rPr>
        <w:t>.</w:t>
      </w:r>
    </w:p>
    <w:p w14:paraId="4DC1A555" w14:textId="77777777" w:rsidR="00063822" w:rsidRDefault="00063822" w:rsidP="0047584B">
      <w:pPr>
        <w:ind w:left="540"/>
        <w:jc w:val="both"/>
        <w:rPr>
          <w:rFonts w:ascii="Arial" w:hAnsi="Arial" w:cs="Arial"/>
        </w:rPr>
      </w:pPr>
    </w:p>
    <w:p w14:paraId="4DC1A556" w14:textId="77777777" w:rsidR="00063822" w:rsidRPr="00063822" w:rsidRDefault="00BE6ED5" w:rsidP="00063822">
      <w:pPr>
        <w:numPr>
          <w:ilvl w:val="1"/>
          <w:numId w:val="3"/>
        </w:numPr>
        <w:tabs>
          <w:tab w:val="clear" w:pos="360"/>
          <w:tab w:val="num" w:pos="540"/>
        </w:tabs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Keterangan</w:t>
      </w:r>
      <w:proofErr w:type="spellEnd"/>
      <w:r w:rsidR="003C24BC">
        <w:rPr>
          <w:rFonts w:ascii="Arial" w:hAnsi="Arial" w:cs="Arial"/>
        </w:rPr>
        <w:t xml:space="preserve"> Lahan yang </w:t>
      </w:r>
      <w:proofErr w:type="spellStart"/>
      <w:r w:rsidR="003C24BC">
        <w:rPr>
          <w:rFonts w:ascii="Arial" w:hAnsi="Arial" w:cs="Arial"/>
        </w:rPr>
        <w:t>digunakan</w:t>
      </w:r>
      <w:proofErr w:type="spellEnd"/>
      <w:r w:rsidR="003C24BC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063822" w:rsidRPr="0047584B">
        <w:rPr>
          <w:rFonts w:ascii="Arial" w:hAnsi="Arial" w:cs="Arial"/>
        </w:rPr>
        <w:t>Obyek</w:t>
      </w:r>
      <w:proofErr w:type="spellEnd"/>
      <w:r w:rsidR="00063822" w:rsidRPr="0047584B">
        <w:rPr>
          <w:rFonts w:ascii="Arial" w:hAnsi="Arial" w:cs="Arial"/>
        </w:rPr>
        <w:t xml:space="preserve"> Sewa</w:t>
      </w:r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sebagaimana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dimaksud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ayat</w:t>
      </w:r>
      <w:proofErr w:type="spellEnd"/>
      <w:r w:rsidR="00063822">
        <w:rPr>
          <w:rFonts w:ascii="Arial" w:hAnsi="Arial" w:cs="Arial"/>
        </w:rPr>
        <w:t xml:space="preserve"> (1) Pasal </w:t>
      </w:r>
      <w:proofErr w:type="spellStart"/>
      <w:r w:rsidR="00063822">
        <w:rPr>
          <w:rFonts w:ascii="Arial" w:hAnsi="Arial" w:cs="Arial"/>
        </w:rPr>
        <w:t>ini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adalah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sebagai</w:t>
      </w:r>
      <w:proofErr w:type="spellEnd"/>
      <w:r w:rsidR="00063822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berikut</w:t>
      </w:r>
      <w:proofErr w:type="spellEnd"/>
      <w:r w:rsidR="00063822">
        <w:rPr>
          <w:rFonts w:ascii="Arial" w:hAnsi="Arial" w:cs="Arial"/>
        </w:rPr>
        <w:t>:</w:t>
      </w:r>
    </w:p>
    <w:p w14:paraId="4DC1A557" w14:textId="77777777" w:rsidR="003C24BC" w:rsidRPr="005A7E4A" w:rsidRDefault="003C24BC" w:rsidP="003C24BC">
      <w:pPr>
        <w:tabs>
          <w:tab w:val="left" w:pos="810"/>
          <w:tab w:val="left" w:pos="2880"/>
          <w:tab w:val="left" w:pos="3150"/>
        </w:tabs>
        <w:ind w:left="3150"/>
        <w:jc w:val="both"/>
        <w:rPr>
          <w:rFonts w:ascii="Arial" w:hAnsi="Arial" w:cs="Arial"/>
          <w:sz w:val="10"/>
          <w:u w:val="single"/>
        </w:rPr>
      </w:pPr>
    </w:p>
    <w:p w14:paraId="4DC1A558" w14:textId="5CBAFCC5" w:rsidR="007A041B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u</w:t>
      </w:r>
      <w:r w:rsidR="007A041B" w:rsidRPr="007B3497">
        <w:rPr>
          <w:rFonts w:ascii="Arial" w:hAnsi="Arial" w:cs="Arial"/>
        </w:rPr>
        <w:t>kuran</w:t>
      </w:r>
      <w:proofErr w:type="spellEnd"/>
      <w:r w:rsidR="007A041B" w:rsidRPr="007B3497">
        <w:rPr>
          <w:rFonts w:ascii="Arial" w:hAnsi="Arial" w:cs="Arial"/>
        </w:rPr>
        <w:tab/>
        <w:t xml:space="preserve">: </w:t>
      </w:r>
      <w:r w:rsidR="007A041B" w:rsidRPr="007B3497">
        <w:rPr>
          <w:rFonts w:ascii="Arial" w:hAnsi="Arial" w:cs="Arial"/>
        </w:rPr>
        <w:tab/>
      </w:r>
      <w:r w:rsidR="00E92016">
        <w:rPr>
          <w:rFonts w:ascii="Arial" w:hAnsi="Arial" w:cs="Arial"/>
        </w:rPr>
        <w:t>(</w:t>
      </w:r>
      <w:r w:rsidR="00290A71" w:rsidRPr="005A7E4A">
        <w:rPr>
          <w:rFonts w:ascii="Arial" w:hAnsi="Arial" w:cs="Arial"/>
        </w:rPr>
        <w:t xml:space="preserve">Luas </w:t>
      </w:r>
      <w:proofErr w:type="spellStart"/>
      <w:r w:rsidR="0059474D" w:rsidRPr="005A7E4A">
        <w:rPr>
          <w:rFonts w:ascii="Arial" w:hAnsi="Arial" w:cs="Arial"/>
        </w:rPr>
        <w:t>Tergantung</w:t>
      </w:r>
      <w:proofErr w:type="spellEnd"/>
      <w:r w:rsidR="0059474D" w:rsidRPr="005A7E4A">
        <w:rPr>
          <w:rFonts w:ascii="Arial" w:hAnsi="Arial" w:cs="Arial"/>
        </w:rPr>
        <w:t xml:space="preserve"> </w:t>
      </w:r>
      <w:proofErr w:type="spellStart"/>
      <w:r w:rsidR="00BE6ED5" w:rsidRPr="005A7E4A">
        <w:rPr>
          <w:rFonts w:ascii="Arial" w:hAnsi="Arial" w:cs="Arial"/>
        </w:rPr>
        <w:t>K</w:t>
      </w:r>
      <w:r w:rsidR="0059474D" w:rsidRPr="005A7E4A">
        <w:rPr>
          <w:rFonts w:ascii="Arial" w:hAnsi="Arial" w:cs="Arial"/>
        </w:rPr>
        <w:t>esepakatan</w:t>
      </w:r>
      <w:proofErr w:type="spellEnd"/>
      <w:r w:rsidR="00E92016">
        <w:rPr>
          <w:rFonts w:ascii="Arial" w:hAnsi="Arial" w:cs="Arial"/>
          <w:color w:val="000000"/>
        </w:rPr>
        <w:t>),</w:t>
      </w:r>
      <w:r w:rsidR="003A6C18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penempatan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4F7ABA" w:rsidRPr="0026685A">
        <w:rPr>
          <w:rFonts w:ascii="Arial" w:hAnsi="Arial"/>
          <w:lang w:val="id-ID"/>
        </w:rPr>
        <w:t>Menara</w:t>
      </w:r>
      <w:r w:rsidR="004F7ABA">
        <w:rPr>
          <w:rFonts w:ascii="Arial" w:hAnsi="Arial" w:cs="Arial"/>
          <w:lang w:val="id-ID"/>
        </w:rPr>
        <w:t xml:space="preserve"> dan</w:t>
      </w:r>
      <w:r w:rsidR="00063822">
        <w:rPr>
          <w:rFonts w:ascii="Arial" w:hAnsi="Arial" w:cs="Arial"/>
        </w:rPr>
        <w:t>/</w:t>
      </w:r>
      <w:proofErr w:type="spellStart"/>
      <w:r w:rsidR="00063822">
        <w:rPr>
          <w:rFonts w:ascii="Arial" w:hAnsi="Arial" w:cs="Arial"/>
        </w:rPr>
        <w:t>atau</w:t>
      </w:r>
      <w:proofErr w:type="spellEnd"/>
      <w:r w:rsidR="004F7ABA">
        <w:rPr>
          <w:rFonts w:ascii="Arial" w:hAnsi="Arial" w:cs="Arial"/>
          <w:lang w:val="id-ID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</w:p>
    <w:p w14:paraId="4DC1A559" w14:textId="77777777" w:rsidR="00214AD3" w:rsidRP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  <w:u w:val="single"/>
        </w:rPr>
      </w:pPr>
    </w:p>
    <w:p w14:paraId="4DC1A55A" w14:textId="273C6F7E" w:rsidR="00BE6ED5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u</w:t>
      </w:r>
      <w:r w:rsidR="00BE6ED5" w:rsidRPr="007B3497">
        <w:rPr>
          <w:rFonts w:ascii="Arial" w:hAnsi="Arial" w:cs="Arial"/>
        </w:rPr>
        <w:t>kuran</w:t>
      </w:r>
      <w:proofErr w:type="spellEnd"/>
      <w:r w:rsidR="00BE6ED5" w:rsidRPr="007B349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a</w:t>
      </w:r>
      <w:r w:rsidR="00BE6ED5" w:rsidRPr="007B3497">
        <w:rPr>
          <w:rFonts w:ascii="Arial" w:hAnsi="Arial" w:cs="Arial"/>
        </w:rPr>
        <w:t>kses</w:t>
      </w:r>
      <w:proofErr w:type="spellEnd"/>
      <w:r w:rsidR="00BE6ED5" w:rsidRPr="007B3497">
        <w:rPr>
          <w:rFonts w:ascii="Arial" w:hAnsi="Arial" w:cs="Arial"/>
        </w:rPr>
        <w:t xml:space="preserve"> </w:t>
      </w:r>
      <w:proofErr w:type="spellStart"/>
      <w:r w:rsidR="00063822">
        <w:rPr>
          <w:rFonts w:ascii="Arial" w:hAnsi="Arial" w:cs="Arial"/>
        </w:rPr>
        <w:t>j</w:t>
      </w:r>
      <w:r w:rsidR="00BE6ED5" w:rsidRPr="007B3497">
        <w:rPr>
          <w:rFonts w:ascii="Arial" w:hAnsi="Arial" w:cs="Arial"/>
        </w:rPr>
        <w:t>alan</w:t>
      </w:r>
      <w:proofErr w:type="spellEnd"/>
      <w:r w:rsidR="00BE6ED5" w:rsidRPr="007B3497">
        <w:rPr>
          <w:rFonts w:ascii="Arial" w:hAnsi="Arial" w:cs="Arial"/>
        </w:rPr>
        <w:tab/>
        <w:t>:</w:t>
      </w:r>
      <w:r w:rsidR="00BE6ED5" w:rsidRPr="007B3497">
        <w:rPr>
          <w:rFonts w:ascii="Arial" w:hAnsi="Arial" w:cs="Arial"/>
        </w:rPr>
        <w:tab/>
      </w:r>
      <w:r w:rsidR="00E92016">
        <w:rPr>
          <w:rFonts w:ascii="Arial" w:hAnsi="Arial" w:cs="Arial"/>
        </w:rPr>
        <w:t>(</w:t>
      </w:r>
      <w:r w:rsidR="00BE6ED5" w:rsidRPr="005A7E4A">
        <w:rPr>
          <w:rFonts w:ascii="Arial" w:hAnsi="Arial" w:cs="Arial"/>
        </w:rPr>
        <w:t>Luas</w:t>
      </w:r>
      <w:r w:rsidR="005364E9" w:rsidRPr="005A7E4A">
        <w:rPr>
          <w:rFonts w:ascii="Arial" w:hAnsi="Arial" w:cs="Arial"/>
        </w:rPr>
        <w:t xml:space="preserve"> </w:t>
      </w:r>
      <w:proofErr w:type="spellStart"/>
      <w:r w:rsidR="005364E9" w:rsidRPr="005A7E4A">
        <w:rPr>
          <w:rFonts w:ascii="Arial" w:hAnsi="Arial" w:cs="Arial"/>
        </w:rPr>
        <w:t>Tergantung</w:t>
      </w:r>
      <w:proofErr w:type="spellEnd"/>
      <w:r w:rsidR="005364E9" w:rsidRPr="005A7E4A">
        <w:rPr>
          <w:rFonts w:ascii="Arial" w:hAnsi="Arial" w:cs="Arial"/>
        </w:rPr>
        <w:t xml:space="preserve"> </w:t>
      </w:r>
      <w:proofErr w:type="spellStart"/>
      <w:r w:rsidR="005364E9" w:rsidRPr="005A7E4A">
        <w:rPr>
          <w:rFonts w:ascii="Arial" w:hAnsi="Arial" w:cs="Arial"/>
        </w:rPr>
        <w:t>Kesepakatan</w:t>
      </w:r>
      <w:proofErr w:type="spellEnd"/>
      <w:r w:rsidR="00E92016">
        <w:rPr>
          <w:rFonts w:ascii="Arial" w:hAnsi="Arial" w:cs="Arial"/>
        </w:rPr>
        <w:t>)</w:t>
      </w:r>
    </w:p>
    <w:p w14:paraId="4DC1A55B" w14:textId="77777777" w:rsidR="00214AD3" w:rsidRP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  <w:u w:val="single"/>
        </w:rPr>
      </w:pPr>
    </w:p>
    <w:p w14:paraId="4DC1A55C" w14:textId="7B1E5785" w:rsidR="005364E9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j</w:t>
      </w:r>
      <w:r w:rsidR="005364E9" w:rsidRPr="007B3497">
        <w:rPr>
          <w:rFonts w:ascii="Arial" w:hAnsi="Arial" w:cs="Arial"/>
        </w:rPr>
        <w:t>enis</w:t>
      </w:r>
      <w:proofErr w:type="spellEnd"/>
      <w:r w:rsidR="007A041B" w:rsidRPr="007B3497">
        <w:rPr>
          <w:rFonts w:ascii="Arial" w:hAnsi="Arial" w:cs="Arial"/>
        </w:rPr>
        <w:tab/>
        <w:t xml:space="preserve">: </w:t>
      </w:r>
      <w:r w:rsidR="005364E9" w:rsidRPr="007B3497">
        <w:rPr>
          <w:rFonts w:ascii="Arial" w:hAnsi="Arial" w:cs="Arial"/>
        </w:rPr>
        <w:tab/>
      </w:r>
      <w:r w:rsidR="00E92016">
        <w:rPr>
          <w:rFonts w:ascii="Arial" w:hAnsi="Arial" w:cs="Arial"/>
        </w:rPr>
        <w:t>(</w:t>
      </w:r>
      <w:r w:rsidR="00B27A7E" w:rsidRPr="005A7E4A">
        <w:rPr>
          <w:rFonts w:ascii="Arial" w:hAnsi="Arial" w:cs="Arial"/>
        </w:rPr>
        <w:t xml:space="preserve">Jenis </w:t>
      </w:r>
      <w:proofErr w:type="spellStart"/>
      <w:r w:rsidR="00B27A7E" w:rsidRPr="005A7E4A">
        <w:rPr>
          <w:rFonts w:ascii="Arial" w:hAnsi="Arial" w:cs="Arial"/>
        </w:rPr>
        <w:t>Tergantung</w:t>
      </w:r>
      <w:proofErr w:type="spellEnd"/>
      <w:r w:rsidR="00B27A7E" w:rsidRPr="005A7E4A">
        <w:rPr>
          <w:rFonts w:ascii="Arial" w:hAnsi="Arial" w:cs="Arial"/>
        </w:rPr>
        <w:t xml:space="preserve"> Lokasi Menara: </w:t>
      </w:r>
      <w:r w:rsidR="005364E9" w:rsidRPr="005A7E4A">
        <w:rPr>
          <w:rFonts w:ascii="Arial" w:hAnsi="Arial"/>
          <w:i/>
        </w:rPr>
        <w:t>Green Field</w:t>
      </w:r>
      <w:r w:rsidR="00B27A7E" w:rsidRPr="005A7E4A">
        <w:rPr>
          <w:rFonts w:ascii="Arial" w:hAnsi="Arial"/>
          <w:i/>
        </w:rPr>
        <w:t>/Roof Top</w:t>
      </w:r>
      <w:r w:rsidR="00B27A7E" w:rsidRPr="0047584B">
        <w:rPr>
          <w:rFonts w:ascii="Arial" w:hAnsi="Arial"/>
        </w:rPr>
        <w:t>]</w:t>
      </w:r>
      <w:r w:rsidR="00E92016">
        <w:rPr>
          <w:rFonts w:ascii="Arial" w:hAnsi="Arial" w:cs="Arial"/>
        </w:rPr>
        <w:t>)</w:t>
      </w:r>
    </w:p>
    <w:p w14:paraId="4DC1A55D" w14:textId="77777777" w:rsidR="00214AD3" w:rsidRP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  <w:u w:val="single"/>
        </w:rPr>
      </w:pPr>
    </w:p>
    <w:p w14:paraId="4DC1A55E" w14:textId="77777777" w:rsidR="005364E9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</w:rPr>
        <w:t>l</w:t>
      </w:r>
      <w:r w:rsidR="005364E9" w:rsidRPr="007B3497">
        <w:rPr>
          <w:rFonts w:ascii="Arial" w:hAnsi="Arial" w:cs="Arial"/>
        </w:rPr>
        <w:t>etak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lokasi</w:t>
      </w:r>
      <w:proofErr w:type="spellEnd"/>
      <w:r w:rsidR="005364E9" w:rsidRPr="007B3497">
        <w:rPr>
          <w:rFonts w:ascii="Arial" w:hAnsi="Arial" w:cs="Arial"/>
        </w:rPr>
        <w:tab/>
        <w:t xml:space="preserve">: </w:t>
      </w:r>
      <w:r w:rsidR="005364E9" w:rsidRPr="007B3497">
        <w:rPr>
          <w:rFonts w:ascii="Arial" w:hAnsi="Arial" w:cs="Arial"/>
        </w:rPr>
        <w:tab/>
        <w:t>Desa/</w:t>
      </w:r>
      <w:proofErr w:type="spellStart"/>
      <w:r w:rsidR="005364E9" w:rsidRPr="007B3497">
        <w:rPr>
          <w:rFonts w:ascii="Arial" w:hAnsi="Arial" w:cs="Arial"/>
        </w:rPr>
        <w:t>Kelurahan</w:t>
      </w:r>
      <w:proofErr w:type="spellEnd"/>
      <w:r w:rsidR="005364E9" w:rsidRPr="007B3497">
        <w:rPr>
          <w:rFonts w:ascii="Arial" w:hAnsi="Arial" w:cs="Arial"/>
        </w:rPr>
        <w:t xml:space="preserve">: </w:t>
      </w:r>
      <w:r w:rsidR="005A7E4A">
        <w:rPr>
          <w:rFonts w:ascii="Arial" w:hAnsi="Arial" w:cs="Arial"/>
        </w:rPr>
        <w:t>____________________________</w:t>
      </w:r>
    </w:p>
    <w:p w14:paraId="4DC1A55F" w14:textId="77777777" w:rsidR="005364E9" w:rsidRPr="007B3497" w:rsidRDefault="005A7E4A" w:rsidP="00214AD3">
      <w:pPr>
        <w:tabs>
          <w:tab w:val="left" w:pos="900"/>
          <w:tab w:val="left" w:pos="2880"/>
          <w:tab w:val="left" w:pos="3150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>: ________________________________</w:t>
      </w:r>
    </w:p>
    <w:p w14:paraId="4DC1A560" w14:textId="77777777" w:rsidR="005364E9" w:rsidRPr="007B3497" w:rsidRDefault="005A7E4A" w:rsidP="00214AD3">
      <w:pPr>
        <w:tabs>
          <w:tab w:val="left" w:pos="900"/>
          <w:tab w:val="left" w:pos="2880"/>
          <w:tab w:val="left" w:pos="3150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Kotamadya</w:t>
      </w:r>
      <w:proofErr w:type="spellEnd"/>
      <w:r>
        <w:rPr>
          <w:rFonts w:ascii="Arial" w:hAnsi="Arial" w:cs="Arial"/>
        </w:rPr>
        <w:t>: _______________________</w:t>
      </w:r>
    </w:p>
    <w:p w14:paraId="4DC1A561" w14:textId="77777777" w:rsidR="005364E9" w:rsidRPr="007B3497" w:rsidRDefault="005A7E4A" w:rsidP="00214AD3">
      <w:pPr>
        <w:tabs>
          <w:tab w:val="left" w:pos="900"/>
          <w:tab w:val="left" w:pos="2880"/>
          <w:tab w:val="left" w:pos="3150"/>
        </w:tabs>
        <w:ind w:left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Propinsi</w:t>
      </w:r>
      <w:proofErr w:type="spellEnd"/>
      <w:r>
        <w:rPr>
          <w:rFonts w:ascii="Arial" w:hAnsi="Arial" w:cs="Arial"/>
        </w:rPr>
        <w:t>: ___________________________________</w:t>
      </w:r>
    </w:p>
    <w:p w14:paraId="4DC1A562" w14:textId="362FF715" w:rsidR="007A041B" w:rsidRPr="007B3497" w:rsidRDefault="005364E9" w:rsidP="00214AD3">
      <w:pPr>
        <w:tabs>
          <w:tab w:val="left" w:pos="900"/>
          <w:tab w:val="left" w:pos="2880"/>
          <w:tab w:val="left" w:pos="3150"/>
        </w:tabs>
        <w:ind w:left="540"/>
        <w:jc w:val="both"/>
        <w:rPr>
          <w:rFonts w:ascii="Arial" w:hAnsi="Arial" w:cs="Arial"/>
          <w:u w:val="single"/>
        </w:rPr>
      </w:pPr>
      <w:r w:rsidRPr="007B3497">
        <w:rPr>
          <w:rFonts w:ascii="Arial" w:hAnsi="Arial" w:cs="Arial"/>
        </w:rPr>
        <w:tab/>
      </w:r>
      <w:r w:rsidRPr="007B3497">
        <w:rPr>
          <w:rFonts w:ascii="Arial" w:hAnsi="Arial" w:cs="Arial"/>
        </w:rPr>
        <w:tab/>
      </w:r>
      <w:r w:rsidRPr="007B3497">
        <w:rPr>
          <w:rFonts w:ascii="Arial" w:hAnsi="Arial" w:cs="Arial"/>
        </w:rPr>
        <w:tab/>
      </w:r>
      <w:proofErr w:type="spellStart"/>
      <w:r w:rsidRPr="007B3497">
        <w:rPr>
          <w:rFonts w:ascii="Arial" w:hAnsi="Arial" w:cs="Arial"/>
        </w:rPr>
        <w:t>Setempat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5A7E4A">
        <w:rPr>
          <w:rFonts w:ascii="Arial" w:hAnsi="Arial" w:cs="Arial"/>
        </w:rPr>
        <w:t>dikenal</w:t>
      </w:r>
      <w:proofErr w:type="spellEnd"/>
      <w:r w:rsidR="005A7E4A">
        <w:rPr>
          <w:rFonts w:ascii="Arial" w:hAnsi="Arial" w:cs="Arial"/>
        </w:rPr>
        <w:t xml:space="preserve"> </w:t>
      </w:r>
      <w:proofErr w:type="spellStart"/>
      <w:r w:rsidR="005A7E4A">
        <w:rPr>
          <w:rFonts w:ascii="Arial" w:hAnsi="Arial" w:cs="Arial"/>
        </w:rPr>
        <w:t>sebagai</w:t>
      </w:r>
      <w:proofErr w:type="spellEnd"/>
      <w:r w:rsidR="005A7E4A">
        <w:rPr>
          <w:rFonts w:ascii="Arial" w:hAnsi="Arial" w:cs="Arial"/>
        </w:rPr>
        <w:t>: _________________</w:t>
      </w:r>
    </w:p>
    <w:p w14:paraId="4DC1A563" w14:textId="77777777" w:rsidR="00214AD3" w:rsidRP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  <w:u w:val="single"/>
        </w:rPr>
      </w:pPr>
    </w:p>
    <w:p w14:paraId="4DC1A564" w14:textId="5319A968" w:rsidR="007A041B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</w:t>
      </w:r>
      <w:r w:rsidR="007A041B" w:rsidRPr="007B3497">
        <w:rPr>
          <w:rFonts w:ascii="Arial" w:hAnsi="Arial" w:cs="Arial"/>
        </w:rPr>
        <w:t xml:space="preserve">tatus </w:t>
      </w:r>
      <w:proofErr w:type="spellStart"/>
      <w:r>
        <w:rPr>
          <w:rFonts w:ascii="Arial" w:hAnsi="Arial" w:cs="Arial"/>
        </w:rPr>
        <w:t>t</w:t>
      </w:r>
      <w:r w:rsidR="007A041B" w:rsidRPr="007B3497">
        <w:rPr>
          <w:rFonts w:ascii="Arial" w:hAnsi="Arial" w:cs="Arial"/>
        </w:rPr>
        <w:t>anah</w:t>
      </w:r>
      <w:proofErr w:type="spellEnd"/>
      <w:r w:rsidR="007A041B" w:rsidRPr="007B3497">
        <w:rPr>
          <w:rFonts w:ascii="Arial" w:hAnsi="Arial" w:cs="Arial"/>
        </w:rPr>
        <w:tab/>
        <w:t xml:space="preserve">: </w:t>
      </w:r>
      <w:r w:rsidR="007A041B" w:rsidRPr="007B3497">
        <w:rPr>
          <w:rFonts w:ascii="Arial" w:hAnsi="Arial" w:cs="Arial"/>
        </w:rPr>
        <w:tab/>
      </w:r>
      <w:r w:rsidR="00E92016">
        <w:rPr>
          <w:rFonts w:ascii="Arial" w:hAnsi="Arial" w:cs="Arial"/>
        </w:rPr>
        <w:t>(</w:t>
      </w:r>
      <w:proofErr w:type="spellStart"/>
      <w:r w:rsidR="0059474D" w:rsidRPr="005A7E4A">
        <w:rPr>
          <w:rFonts w:ascii="Arial" w:hAnsi="Arial" w:cs="Arial"/>
        </w:rPr>
        <w:t>Tergantung</w:t>
      </w:r>
      <w:proofErr w:type="spellEnd"/>
      <w:r w:rsidR="0059474D" w:rsidRPr="005A7E4A">
        <w:rPr>
          <w:rFonts w:ascii="Arial" w:hAnsi="Arial" w:cs="Arial"/>
        </w:rPr>
        <w:t xml:space="preserve"> </w:t>
      </w:r>
      <w:proofErr w:type="spellStart"/>
      <w:r w:rsidR="0059474D" w:rsidRPr="005A7E4A">
        <w:rPr>
          <w:rFonts w:ascii="Arial" w:hAnsi="Arial" w:cs="Arial"/>
        </w:rPr>
        <w:t>bukti</w:t>
      </w:r>
      <w:proofErr w:type="spellEnd"/>
      <w:r w:rsidR="0059474D" w:rsidRPr="005A7E4A">
        <w:rPr>
          <w:rFonts w:ascii="Arial" w:hAnsi="Arial" w:cs="Arial"/>
        </w:rPr>
        <w:t xml:space="preserve"> </w:t>
      </w:r>
      <w:proofErr w:type="spellStart"/>
      <w:r w:rsidR="0059474D" w:rsidRPr="005A7E4A">
        <w:rPr>
          <w:rFonts w:ascii="Arial" w:hAnsi="Arial" w:cs="Arial"/>
        </w:rPr>
        <w:t>kepemilikan</w:t>
      </w:r>
      <w:proofErr w:type="spellEnd"/>
      <w:r w:rsidR="00E92016">
        <w:rPr>
          <w:rFonts w:ascii="Arial" w:hAnsi="Arial" w:cs="Arial"/>
        </w:rPr>
        <w:t>)</w:t>
      </w:r>
    </w:p>
    <w:p w14:paraId="4DC1A565" w14:textId="77777777" w:rsidR="00214AD3" w:rsidRDefault="00214AD3" w:rsidP="00214AD3">
      <w:pPr>
        <w:tabs>
          <w:tab w:val="left" w:pos="900"/>
          <w:tab w:val="left" w:pos="2880"/>
          <w:tab w:val="left" w:pos="3150"/>
        </w:tabs>
        <w:ind w:left="3150"/>
        <w:jc w:val="both"/>
        <w:rPr>
          <w:rFonts w:ascii="Arial" w:hAnsi="Arial" w:cs="Arial"/>
        </w:rPr>
      </w:pPr>
    </w:p>
    <w:p w14:paraId="4DC1A566" w14:textId="77777777" w:rsidR="007A041B" w:rsidRPr="007B3497" w:rsidRDefault="003C24BC" w:rsidP="00214AD3">
      <w:pPr>
        <w:numPr>
          <w:ilvl w:val="0"/>
          <w:numId w:val="4"/>
        </w:numPr>
        <w:tabs>
          <w:tab w:val="left" w:pos="900"/>
          <w:tab w:val="left" w:pos="2880"/>
          <w:tab w:val="left" w:pos="3150"/>
        </w:tabs>
        <w:ind w:left="3150" w:hanging="261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</w:t>
      </w:r>
      <w:r w:rsidR="007A041B" w:rsidRPr="007B3497">
        <w:rPr>
          <w:rFonts w:ascii="Arial" w:hAnsi="Arial" w:cs="Arial"/>
        </w:rPr>
        <w:t>okumen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 w:rsidR="007A041B" w:rsidRPr="007B3497">
        <w:rPr>
          <w:rFonts w:ascii="Arial" w:hAnsi="Arial" w:cs="Arial"/>
        </w:rPr>
        <w:t>anah</w:t>
      </w:r>
      <w:proofErr w:type="spellEnd"/>
      <w:r w:rsidR="007A041B" w:rsidRPr="007B3497">
        <w:rPr>
          <w:rFonts w:ascii="Arial" w:hAnsi="Arial" w:cs="Arial"/>
        </w:rPr>
        <w:tab/>
        <w:t xml:space="preserve">: </w:t>
      </w:r>
      <w:r w:rsidR="007A041B" w:rsidRPr="007B3497">
        <w:rPr>
          <w:rFonts w:ascii="Arial" w:hAnsi="Arial" w:cs="Arial"/>
        </w:rPr>
        <w:tab/>
      </w:r>
    </w:p>
    <w:p w14:paraId="4DC1A567" w14:textId="77777777" w:rsidR="00214AD3" w:rsidRPr="005A7E4A" w:rsidRDefault="00214AD3" w:rsidP="00214AD3">
      <w:pPr>
        <w:tabs>
          <w:tab w:val="left" w:pos="1440"/>
        </w:tabs>
        <w:ind w:left="1440"/>
        <w:jc w:val="both"/>
        <w:rPr>
          <w:rFonts w:ascii="Arial" w:hAnsi="Arial" w:cs="Arial"/>
          <w:color w:val="3366FF"/>
          <w:sz w:val="8"/>
        </w:rPr>
      </w:pPr>
    </w:p>
    <w:p w14:paraId="4DC1A568" w14:textId="77777777" w:rsidR="007A041B" w:rsidRPr="00214AD3" w:rsidRDefault="003C24BC" w:rsidP="00214AD3">
      <w:pPr>
        <w:numPr>
          <w:ilvl w:val="0"/>
          <w:numId w:val="19"/>
        </w:numPr>
        <w:tabs>
          <w:tab w:val="clear" w:pos="1170"/>
          <w:tab w:val="left" w:pos="1440"/>
        </w:tabs>
        <w:ind w:left="1440" w:hanging="540"/>
        <w:jc w:val="both"/>
        <w:rPr>
          <w:rFonts w:ascii="Arial" w:hAnsi="Arial" w:cs="Arial"/>
          <w:color w:val="3366FF"/>
        </w:rPr>
      </w:pPr>
      <w:proofErr w:type="spellStart"/>
      <w:r>
        <w:rPr>
          <w:rFonts w:ascii="Arial" w:hAnsi="Arial" w:cs="Arial"/>
          <w:color w:val="000000"/>
        </w:rPr>
        <w:t>s</w:t>
      </w:r>
      <w:r w:rsidR="00B27A7E">
        <w:rPr>
          <w:rFonts w:ascii="Arial" w:hAnsi="Arial" w:cs="Arial"/>
          <w:color w:val="000000"/>
        </w:rPr>
        <w:t>erti</w:t>
      </w:r>
      <w:proofErr w:type="spellEnd"/>
      <w:r w:rsidR="005A7E4A">
        <w:rPr>
          <w:rFonts w:ascii="Arial" w:hAnsi="Arial" w:cs="Arial"/>
          <w:color w:val="000000"/>
          <w:lang w:val="id-ID"/>
        </w:rPr>
        <w:t>f</w:t>
      </w:r>
      <w:r w:rsidR="00B27A7E">
        <w:rPr>
          <w:rFonts w:ascii="Arial" w:hAnsi="Arial" w:cs="Arial"/>
          <w:color w:val="000000"/>
        </w:rPr>
        <w:t xml:space="preserve">ikat </w:t>
      </w:r>
      <w:r w:rsidR="00B27A7E" w:rsidRPr="001F10EB">
        <w:rPr>
          <w:rFonts w:ascii="Arial" w:hAnsi="Arial" w:cs="Arial"/>
        </w:rPr>
        <w:t>______________</w:t>
      </w:r>
      <w:r w:rsidR="005A7E4A">
        <w:rPr>
          <w:rFonts w:ascii="Arial" w:hAnsi="Arial" w:cs="Arial"/>
        </w:rPr>
        <w:t>___</w:t>
      </w:r>
      <w:r w:rsidR="00B27A7E">
        <w:rPr>
          <w:rFonts w:ascii="Arial" w:hAnsi="Arial" w:cs="Arial"/>
          <w:color w:val="000000"/>
        </w:rPr>
        <w:t xml:space="preserve"> </w:t>
      </w:r>
      <w:proofErr w:type="spellStart"/>
      <w:r w:rsidR="00B27A7E">
        <w:rPr>
          <w:rFonts w:ascii="Arial" w:hAnsi="Arial" w:cs="Arial"/>
          <w:color w:val="000000"/>
        </w:rPr>
        <w:t>n</w:t>
      </w:r>
      <w:r w:rsidR="007A041B" w:rsidRPr="007B3497">
        <w:rPr>
          <w:rFonts w:ascii="Arial" w:hAnsi="Arial" w:cs="Arial"/>
          <w:color w:val="000000"/>
        </w:rPr>
        <w:t>o</w:t>
      </w:r>
      <w:r w:rsidR="00B27A7E">
        <w:rPr>
          <w:rFonts w:ascii="Arial" w:hAnsi="Arial" w:cs="Arial"/>
          <w:color w:val="000000"/>
        </w:rPr>
        <w:t>mor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B27A7E" w:rsidRPr="001F10EB">
        <w:rPr>
          <w:rFonts w:ascii="Arial" w:hAnsi="Arial" w:cs="Arial"/>
        </w:rPr>
        <w:t>___</w:t>
      </w:r>
      <w:r w:rsidR="005A7E4A">
        <w:rPr>
          <w:rFonts w:ascii="Arial" w:hAnsi="Arial" w:cs="Arial"/>
        </w:rPr>
        <w:t>__________</w:t>
      </w:r>
      <w:r w:rsidR="00B27A7E" w:rsidRPr="001F10EB">
        <w:rPr>
          <w:rFonts w:ascii="Arial" w:hAnsi="Arial" w:cs="Arial"/>
        </w:rPr>
        <w:t>__</w:t>
      </w:r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tanggal</w:t>
      </w:r>
      <w:proofErr w:type="spellEnd"/>
      <w:r w:rsidR="00B27A7E">
        <w:rPr>
          <w:rFonts w:ascii="Arial" w:hAnsi="Arial" w:cs="Arial"/>
        </w:rPr>
        <w:t xml:space="preserve"> </w:t>
      </w:r>
      <w:r w:rsidR="00B27A7E" w:rsidRPr="001F10EB">
        <w:rPr>
          <w:rFonts w:ascii="Arial" w:hAnsi="Arial" w:cs="Arial"/>
        </w:rPr>
        <w:t>______________</w:t>
      </w:r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surat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ukur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nomor</w:t>
      </w:r>
      <w:proofErr w:type="spellEnd"/>
      <w:r w:rsidR="00214AD3">
        <w:rPr>
          <w:rFonts w:ascii="Arial" w:hAnsi="Arial" w:cs="Arial"/>
        </w:rPr>
        <w:t xml:space="preserve"> </w:t>
      </w:r>
      <w:r w:rsidR="00214AD3" w:rsidRPr="001F10EB">
        <w:rPr>
          <w:rFonts w:ascii="Arial" w:hAnsi="Arial" w:cs="Arial"/>
        </w:rPr>
        <w:t>_____</w:t>
      </w:r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tanggal</w:t>
      </w:r>
      <w:proofErr w:type="spellEnd"/>
      <w:r w:rsidR="00214AD3">
        <w:rPr>
          <w:rFonts w:ascii="Arial" w:hAnsi="Arial" w:cs="Arial"/>
        </w:rPr>
        <w:t xml:space="preserve"> </w:t>
      </w:r>
      <w:r w:rsidR="00214AD3" w:rsidRPr="001F10EB">
        <w:rPr>
          <w:rFonts w:ascii="Arial" w:hAnsi="Arial" w:cs="Arial"/>
        </w:rPr>
        <w:t>______________</w:t>
      </w:r>
      <w:r w:rsidR="007915D6">
        <w:rPr>
          <w:rFonts w:ascii="Arial" w:hAnsi="Arial" w:cs="Arial"/>
          <w:color w:val="000000"/>
        </w:rPr>
        <w:t xml:space="preserve"> </w:t>
      </w:r>
      <w:proofErr w:type="spellStart"/>
      <w:r w:rsidR="00B27A7E">
        <w:rPr>
          <w:rFonts w:ascii="Arial" w:hAnsi="Arial" w:cs="Arial"/>
          <w:color w:val="000000"/>
        </w:rPr>
        <w:t>a</w:t>
      </w:r>
      <w:r w:rsidR="007915D6">
        <w:rPr>
          <w:rFonts w:ascii="Arial" w:hAnsi="Arial" w:cs="Arial"/>
          <w:color w:val="000000"/>
        </w:rPr>
        <w:t>tas</w:t>
      </w:r>
      <w:proofErr w:type="spellEnd"/>
      <w:r w:rsidR="007915D6">
        <w:rPr>
          <w:rFonts w:ascii="Arial" w:hAnsi="Arial" w:cs="Arial"/>
          <w:color w:val="000000"/>
        </w:rPr>
        <w:t xml:space="preserve"> nama</w:t>
      </w:r>
      <w:r w:rsidR="00B27A7E">
        <w:rPr>
          <w:rFonts w:ascii="Arial" w:hAnsi="Arial" w:cs="Arial"/>
          <w:color w:val="000000"/>
        </w:rPr>
        <w:t xml:space="preserve"> </w:t>
      </w:r>
      <w:r w:rsidR="00B27A7E" w:rsidRPr="001F10EB">
        <w:rPr>
          <w:rFonts w:ascii="Arial" w:hAnsi="Arial" w:cs="Arial"/>
        </w:rPr>
        <w:t>______________</w:t>
      </w:r>
      <w:r w:rsidR="00B27A7E">
        <w:rPr>
          <w:rFonts w:ascii="Arial" w:hAnsi="Arial" w:cs="Arial"/>
        </w:rPr>
        <w:t>;</w:t>
      </w:r>
    </w:p>
    <w:p w14:paraId="4DC1A569" w14:textId="77777777" w:rsidR="00214AD3" w:rsidRPr="007B3497" w:rsidRDefault="00214AD3" w:rsidP="00214AD3">
      <w:pPr>
        <w:tabs>
          <w:tab w:val="left" w:pos="1440"/>
        </w:tabs>
        <w:ind w:left="1440"/>
        <w:jc w:val="both"/>
        <w:rPr>
          <w:rFonts w:ascii="Arial" w:hAnsi="Arial" w:cs="Arial"/>
          <w:color w:val="3366FF"/>
        </w:rPr>
      </w:pPr>
    </w:p>
    <w:p w14:paraId="4DC1A56A" w14:textId="49CC49F3" w:rsidR="00B27A7E" w:rsidRPr="00214AD3" w:rsidRDefault="00214AD3" w:rsidP="00214AD3">
      <w:pPr>
        <w:numPr>
          <w:ilvl w:val="0"/>
          <w:numId w:val="19"/>
        </w:numPr>
        <w:tabs>
          <w:tab w:val="left" w:pos="810"/>
          <w:tab w:val="left" w:pos="1440"/>
          <w:tab w:val="left" w:pos="2880"/>
          <w:tab w:val="left" w:pos="3150"/>
        </w:tabs>
        <w:ind w:left="1440" w:hanging="5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proofErr w:type="spellStart"/>
      <w:r w:rsidR="003C24BC">
        <w:rPr>
          <w:rFonts w:ascii="Arial" w:hAnsi="Arial" w:cs="Arial"/>
          <w:color w:val="000000"/>
        </w:rPr>
        <w:t>s</w:t>
      </w:r>
      <w:r w:rsidR="007A041B" w:rsidRPr="007B3497">
        <w:rPr>
          <w:rFonts w:ascii="Arial" w:hAnsi="Arial" w:cs="Arial"/>
          <w:color w:val="000000"/>
        </w:rPr>
        <w:t>urat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pernyataan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tidak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sengketa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9B780D">
        <w:rPr>
          <w:rFonts w:ascii="Arial" w:hAnsi="Arial" w:cs="Arial"/>
          <w:color w:val="000000"/>
        </w:rPr>
        <w:t xml:space="preserve">dan </w:t>
      </w:r>
      <w:proofErr w:type="spellStart"/>
      <w:r w:rsidR="009B780D">
        <w:rPr>
          <w:rFonts w:ascii="Arial" w:hAnsi="Arial" w:cs="Arial"/>
          <w:color w:val="000000"/>
        </w:rPr>
        <w:t>tidak</w:t>
      </w:r>
      <w:proofErr w:type="spellEnd"/>
      <w:r w:rsidR="009B780D">
        <w:rPr>
          <w:rFonts w:ascii="Arial" w:hAnsi="Arial" w:cs="Arial"/>
          <w:color w:val="000000"/>
        </w:rPr>
        <w:t xml:space="preserve"> </w:t>
      </w:r>
      <w:proofErr w:type="spellStart"/>
      <w:r w:rsidR="009B780D">
        <w:rPr>
          <w:rFonts w:ascii="Arial" w:hAnsi="Arial" w:cs="Arial"/>
          <w:color w:val="000000"/>
        </w:rPr>
        <w:t>dalam</w:t>
      </w:r>
      <w:proofErr w:type="spellEnd"/>
      <w:r w:rsidR="009B780D">
        <w:rPr>
          <w:rFonts w:ascii="Arial" w:hAnsi="Arial" w:cs="Arial"/>
          <w:color w:val="000000"/>
        </w:rPr>
        <w:t xml:space="preserve"> </w:t>
      </w:r>
      <w:proofErr w:type="spellStart"/>
      <w:r w:rsidR="009B780D">
        <w:rPr>
          <w:rFonts w:ascii="Arial" w:hAnsi="Arial" w:cs="Arial"/>
          <w:color w:val="000000"/>
        </w:rPr>
        <w:t>jaminan</w:t>
      </w:r>
      <w:proofErr w:type="spellEnd"/>
      <w:r w:rsidR="009B780D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tanggal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B27A7E" w:rsidRPr="001F10EB">
        <w:rPr>
          <w:rFonts w:ascii="Arial" w:hAnsi="Arial" w:cs="Arial"/>
        </w:rPr>
        <w:t>______________</w:t>
      </w:r>
      <w:r w:rsidR="00B27A7E">
        <w:rPr>
          <w:rFonts w:ascii="Arial" w:hAnsi="Arial" w:cs="Arial"/>
        </w:rPr>
        <w:t>;</w:t>
      </w:r>
    </w:p>
    <w:p w14:paraId="4DC1A56B" w14:textId="77777777" w:rsidR="00214AD3" w:rsidRPr="0047584B" w:rsidRDefault="00214AD3" w:rsidP="00214AD3">
      <w:pPr>
        <w:tabs>
          <w:tab w:val="left" w:pos="810"/>
          <w:tab w:val="left" w:pos="1440"/>
          <w:tab w:val="left" w:pos="2880"/>
          <w:tab w:val="left" w:pos="3150"/>
        </w:tabs>
        <w:jc w:val="both"/>
        <w:rPr>
          <w:rFonts w:ascii="Arial" w:hAnsi="Arial" w:cs="Arial"/>
          <w:color w:val="000000"/>
        </w:rPr>
      </w:pPr>
    </w:p>
    <w:p w14:paraId="4DC1A56C" w14:textId="085A3531" w:rsidR="007A041B" w:rsidRPr="007B3497" w:rsidRDefault="003C24BC" w:rsidP="00214AD3">
      <w:pPr>
        <w:numPr>
          <w:ilvl w:val="0"/>
          <w:numId w:val="19"/>
        </w:numPr>
        <w:tabs>
          <w:tab w:val="clear" w:pos="1170"/>
          <w:tab w:val="left" w:pos="1440"/>
          <w:tab w:val="left" w:pos="2880"/>
          <w:tab w:val="left" w:pos="3150"/>
        </w:tabs>
        <w:ind w:left="1440" w:hanging="54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</w:rPr>
        <w:t>s</w:t>
      </w:r>
      <w:r w:rsidR="00B27A7E">
        <w:rPr>
          <w:rFonts w:ascii="Arial" w:hAnsi="Arial" w:cs="Arial"/>
        </w:rPr>
        <w:t>urat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9B780D">
        <w:rPr>
          <w:rFonts w:ascii="Arial" w:hAnsi="Arial" w:cs="Arial"/>
        </w:rPr>
        <w:t>persetujuan</w:t>
      </w:r>
      <w:proofErr w:type="spellEnd"/>
      <w:r w:rsidR="009B780D">
        <w:rPr>
          <w:rFonts w:ascii="Arial" w:hAnsi="Arial" w:cs="Arial"/>
        </w:rPr>
        <w:t xml:space="preserve"> </w:t>
      </w:r>
      <w:proofErr w:type="spellStart"/>
      <w:r w:rsidR="009B780D">
        <w:rPr>
          <w:rFonts w:ascii="Arial" w:hAnsi="Arial" w:cs="Arial"/>
        </w:rPr>
        <w:t>lahan</w:t>
      </w:r>
      <w:proofErr w:type="spellEnd"/>
      <w:r w:rsidR="009B780D">
        <w:rPr>
          <w:rFonts w:ascii="Arial" w:hAnsi="Arial" w:cs="Arial"/>
        </w:rPr>
        <w:t xml:space="preserve"> dan </w:t>
      </w:r>
      <w:proofErr w:type="spellStart"/>
      <w:r w:rsidR="009B780D">
        <w:rPr>
          <w:rFonts w:ascii="Arial" w:hAnsi="Arial" w:cs="Arial"/>
        </w:rPr>
        <w:t>jalan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tanggal</w:t>
      </w:r>
      <w:proofErr w:type="spellEnd"/>
      <w:r w:rsidR="00B27A7E">
        <w:rPr>
          <w:rFonts w:ascii="Arial" w:hAnsi="Arial" w:cs="Arial"/>
        </w:rPr>
        <w:t xml:space="preserve"> </w:t>
      </w:r>
      <w:r w:rsidR="00B27A7E" w:rsidRPr="001F10EB">
        <w:rPr>
          <w:rFonts w:ascii="Arial" w:hAnsi="Arial" w:cs="Arial"/>
        </w:rPr>
        <w:t>______________</w:t>
      </w:r>
      <w:r w:rsidR="00B27A7E">
        <w:rPr>
          <w:rFonts w:ascii="Arial" w:hAnsi="Arial" w:cs="Arial"/>
        </w:rPr>
        <w:t>;</w:t>
      </w:r>
    </w:p>
    <w:p w14:paraId="4DC1A56D" w14:textId="77777777" w:rsidR="00214AD3" w:rsidRDefault="00214AD3" w:rsidP="00214AD3">
      <w:pPr>
        <w:tabs>
          <w:tab w:val="left" w:pos="1440"/>
          <w:tab w:val="left" w:pos="2880"/>
          <w:tab w:val="left" w:pos="3150"/>
        </w:tabs>
        <w:ind w:left="1440"/>
        <w:jc w:val="both"/>
        <w:rPr>
          <w:rFonts w:ascii="Arial" w:hAnsi="Arial" w:cs="Arial"/>
          <w:color w:val="000000"/>
        </w:rPr>
      </w:pPr>
    </w:p>
    <w:p w14:paraId="4DC1A56E" w14:textId="639B9C2A" w:rsidR="007A041B" w:rsidRDefault="003C24BC" w:rsidP="00214AD3">
      <w:pPr>
        <w:numPr>
          <w:ilvl w:val="0"/>
          <w:numId w:val="19"/>
        </w:numPr>
        <w:tabs>
          <w:tab w:val="clear" w:pos="1170"/>
          <w:tab w:val="left" w:pos="1440"/>
          <w:tab w:val="left" w:pos="2880"/>
          <w:tab w:val="left" w:pos="3150"/>
        </w:tabs>
        <w:ind w:left="1440" w:hanging="54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</w:t>
      </w:r>
      <w:r w:rsidR="007A041B" w:rsidRPr="007B3497">
        <w:rPr>
          <w:rFonts w:ascii="Arial" w:hAnsi="Arial" w:cs="Arial"/>
          <w:color w:val="000000"/>
        </w:rPr>
        <w:t>urat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E519D">
        <w:rPr>
          <w:rFonts w:ascii="Arial" w:hAnsi="Arial" w:cs="Arial"/>
          <w:color w:val="000000"/>
        </w:rPr>
        <w:t>keterangan</w:t>
      </w:r>
      <w:proofErr w:type="spellEnd"/>
      <w:r w:rsidR="007E519D">
        <w:rPr>
          <w:rFonts w:ascii="Arial" w:hAnsi="Arial" w:cs="Arial"/>
          <w:color w:val="000000"/>
        </w:rPr>
        <w:t xml:space="preserve"> </w:t>
      </w:r>
      <w:proofErr w:type="spellStart"/>
      <w:r w:rsidR="007E519D">
        <w:rPr>
          <w:rFonts w:ascii="Arial" w:hAnsi="Arial" w:cs="Arial"/>
          <w:color w:val="000000"/>
        </w:rPr>
        <w:t>ahli</w:t>
      </w:r>
      <w:proofErr w:type="spellEnd"/>
      <w:r w:rsidR="007E519D">
        <w:rPr>
          <w:rFonts w:ascii="Arial" w:hAnsi="Arial" w:cs="Arial"/>
          <w:color w:val="000000"/>
        </w:rPr>
        <w:t xml:space="preserve"> </w:t>
      </w:r>
      <w:proofErr w:type="spellStart"/>
      <w:r w:rsidR="007E519D">
        <w:rPr>
          <w:rFonts w:ascii="Arial" w:hAnsi="Arial" w:cs="Arial"/>
          <w:color w:val="000000"/>
        </w:rPr>
        <w:t>waris</w:t>
      </w:r>
      <w:proofErr w:type="spellEnd"/>
      <w:r w:rsidR="007E519D">
        <w:rPr>
          <w:rFonts w:ascii="Arial" w:hAnsi="Arial" w:cs="Arial"/>
          <w:color w:val="000000"/>
        </w:rPr>
        <w:t xml:space="preserve"> </w:t>
      </w:r>
      <w:proofErr w:type="spellStart"/>
      <w:r w:rsidR="007E519D">
        <w:rPr>
          <w:rFonts w:ascii="Arial" w:hAnsi="Arial" w:cs="Arial"/>
          <w:color w:val="000000"/>
        </w:rPr>
        <w:t>tanggal</w:t>
      </w:r>
      <w:proofErr w:type="spellEnd"/>
      <w:r w:rsidR="007E519D">
        <w:rPr>
          <w:rFonts w:ascii="Arial" w:hAnsi="Arial" w:cs="Arial"/>
          <w:color w:val="000000"/>
        </w:rPr>
        <w:t xml:space="preserve"> ___________________;</w:t>
      </w:r>
    </w:p>
    <w:p w14:paraId="47071949" w14:textId="77777777" w:rsidR="007E519D" w:rsidRDefault="007E519D" w:rsidP="007E519D">
      <w:pPr>
        <w:pStyle w:val="ListParagraph"/>
        <w:rPr>
          <w:rFonts w:ascii="Arial" w:hAnsi="Arial" w:cs="Arial"/>
          <w:color w:val="000000"/>
        </w:rPr>
      </w:pPr>
    </w:p>
    <w:p w14:paraId="63C2E63A" w14:textId="10C39B16" w:rsidR="007E519D" w:rsidRPr="007B3497" w:rsidRDefault="007E519D" w:rsidP="00214AD3">
      <w:pPr>
        <w:numPr>
          <w:ilvl w:val="0"/>
          <w:numId w:val="19"/>
        </w:numPr>
        <w:tabs>
          <w:tab w:val="clear" w:pos="1170"/>
          <w:tab w:val="left" w:pos="1440"/>
          <w:tab w:val="left" w:pos="2880"/>
          <w:tab w:val="left" w:pos="3150"/>
        </w:tabs>
        <w:ind w:left="1440" w:hanging="540"/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surat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persetujuan</w:t>
      </w:r>
      <w:proofErr w:type="spellEnd"/>
      <w:r>
        <w:rPr>
          <w:rFonts w:ascii="Arial" w:hAnsi="Arial" w:cs="Arial"/>
          <w:color w:val="000000"/>
        </w:rPr>
        <w:t xml:space="preserve"> dan </w:t>
      </w:r>
      <w:proofErr w:type="spellStart"/>
      <w:r>
        <w:rPr>
          <w:rFonts w:ascii="Arial" w:hAnsi="Arial" w:cs="Arial"/>
          <w:color w:val="000000"/>
        </w:rPr>
        <w:t>kuasa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ahli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waris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tanggal</w:t>
      </w:r>
      <w:proofErr w:type="spellEnd"/>
      <w:r>
        <w:rPr>
          <w:rFonts w:ascii="Arial" w:hAnsi="Arial" w:cs="Arial"/>
          <w:color w:val="000000"/>
        </w:rPr>
        <w:t xml:space="preserve"> _____________;</w:t>
      </w:r>
    </w:p>
    <w:p w14:paraId="4DC1A56F" w14:textId="77777777" w:rsidR="007A041B" w:rsidRPr="007B3497" w:rsidRDefault="007A041B" w:rsidP="001F10EB">
      <w:pPr>
        <w:tabs>
          <w:tab w:val="left" w:pos="810"/>
          <w:tab w:val="left" w:pos="2880"/>
          <w:tab w:val="left" w:pos="3150"/>
        </w:tabs>
        <w:jc w:val="both"/>
        <w:rPr>
          <w:rFonts w:ascii="Arial" w:hAnsi="Arial" w:cs="Arial"/>
          <w:color w:val="FF0000"/>
        </w:rPr>
      </w:pPr>
    </w:p>
    <w:p w14:paraId="4DC1A570" w14:textId="77777777" w:rsidR="007A041B" w:rsidRPr="00B2135A" w:rsidRDefault="007A041B" w:rsidP="001F10EB">
      <w:pPr>
        <w:rPr>
          <w:rFonts w:ascii="Arial" w:hAnsi="Arial" w:cs="Arial"/>
          <w:sz w:val="14"/>
        </w:rPr>
      </w:pPr>
    </w:p>
    <w:p w14:paraId="4DC1A571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52407B">
        <w:rPr>
          <w:rFonts w:ascii="Arial" w:hAnsi="Arial" w:cs="Arial"/>
          <w:b/>
        </w:rPr>
        <w:t>3</w:t>
      </w:r>
    </w:p>
    <w:p w14:paraId="4DC1A572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PENYEDIAAN LISTRIK</w:t>
      </w:r>
    </w:p>
    <w:p w14:paraId="4DC1A573" w14:textId="77777777" w:rsidR="00B27A7E" w:rsidRPr="0052407B" w:rsidRDefault="00B27A7E" w:rsidP="001F10EB">
      <w:pPr>
        <w:jc w:val="center"/>
        <w:rPr>
          <w:rFonts w:ascii="Arial" w:hAnsi="Arial" w:cs="Arial"/>
          <w:b/>
        </w:rPr>
      </w:pPr>
    </w:p>
    <w:p w14:paraId="4DC1A574" w14:textId="77777777" w:rsidR="00B27A7E" w:rsidRDefault="00F83804" w:rsidP="0047584B">
      <w:pPr>
        <w:numPr>
          <w:ilvl w:val="0"/>
          <w:numId w:val="45"/>
        </w:numPr>
        <w:tabs>
          <w:tab w:val="left" w:pos="540"/>
        </w:tabs>
        <w:ind w:left="540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setuju</w:t>
      </w:r>
      <w:proofErr w:type="spellEnd"/>
      <w:r w:rsidR="007A041B" w:rsidRPr="007B3497">
        <w:rPr>
          <w:rFonts w:ascii="Arial" w:hAnsi="Arial" w:cs="Arial"/>
        </w:rPr>
        <w:t xml:space="preserve"> dan</w:t>
      </w:r>
      <w:r w:rsidR="005364E9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dengan</w:t>
      </w:r>
      <w:proofErr w:type="spellEnd"/>
      <w:r w:rsidR="005364E9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ini</w:t>
      </w:r>
      <w:proofErr w:type="spellEnd"/>
      <w:r w:rsidR="005A7E4A">
        <w:rPr>
          <w:rFonts w:ascii="Arial" w:hAnsi="Arial" w:cs="Arial"/>
        </w:rPr>
        <w:t xml:space="preserve"> </w:t>
      </w:r>
      <w:proofErr w:type="spellStart"/>
      <w:r w:rsidR="005A7E4A">
        <w:rPr>
          <w:rFonts w:ascii="Arial" w:hAnsi="Arial" w:cs="Arial"/>
        </w:rPr>
        <w:t>mengiz</w:t>
      </w:r>
      <w:r w:rsidR="007A041B" w:rsidRPr="007B3497">
        <w:rPr>
          <w:rFonts w:ascii="Arial" w:hAnsi="Arial" w:cs="Arial"/>
        </w:rPr>
        <w:t>inkan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mendapatkan</w:t>
      </w:r>
      <w:proofErr w:type="spellEnd"/>
      <w:r w:rsidR="005364E9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sambungan</w:t>
      </w:r>
      <w:r w:rsidR="00197453" w:rsidRPr="007B3497">
        <w:rPr>
          <w:rFonts w:ascii="Arial" w:hAnsi="Arial" w:cs="Arial"/>
        </w:rPr>
        <w:t>-sambungan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pasokan</w:t>
      </w:r>
      <w:proofErr w:type="spellEnd"/>
      <w:r w:rsidR="005364E9" w:rsidRPr="007B3497">
        <w:rPr>
          <w:rFonts w:ascii="Arial" w:hAnsi="Arial" w:cs="Arial"/>
        </w:rPr>
        <w:t xml:space="preserve"> </w:t>
      </w:r>
      <w:proofErr w:type="spellStart"/>
      <w:r w:rsidR="005364E9" w:rsidRPr="007B3497">
        <w:rPr>
          <w:rFonts w:ascii="Arial" w:hAnsi="Arial" w:cs="Arial"/>
        </w:rPr>
        <w:t>tenaga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listrik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B27A7E">
        <w:rPr>
          <w:rFonts w:ascii="Arial" w:hAnsi="Arial" w:cs="Arial"/>
        </w:rPr>
        <w:t xml:space="preserve">yang </w:t>
      </w:r>
      <w:proofErr w:type="spellStart"/>
      <w:r w:rsidR="00B27A7E">
        <w:rPr>
          <w:rFonts w:ascii="Arial" w:hAnsi="Arial" w:cs="Arial"/>
        </w:rPr>
        <w:t>bersumber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langsung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dari</w:t>
      </w:r>
      <w:proofErr w:type="spellEnd"/>
      <w:r w:rsidR="007A041B" w:rsidRPr="007B3497">
        <w:rPr>
          <w:rFonts w:ascii="Arial" w:hAnsi="Arial" w:cs="Arial"/>
        </w:rPr>
        <w:t xml:space="preserve"> PLN</w:t>
      </w:r>
      <w:r w:rsidR="00B27A7E">
        <w:rPr>
          <w:rFonts w:ascii="Arial" w:hAnsi="Arial" w:cs="Arial"/>
        </w:rPr>
        <w:t>.</w:t>
      </w:r>
      <w:r w:rsidR="00197453" w:rsidRPr="007B3497">
        <w:rPr>
          <w:rFonts w:ascii="Arial" w:hAnsi="Arial" w:cs="Arial"/>
        </w:rPr>
        <w:t xml:space="preserve"> </w:t>
      </w:r>
      <w:r w:rsidR="00B27A7E">
        <w:rPr>
          <w:rFonts w:ascii="Arial" w:hAnsi="Arial" w:cs="Arial"/>
        </w:rPr>
        <w:t>M</w:t>
      </w:r>
      <w:r w:rsidR="00197453" w:rsidRPr="007B3497">
        <w:rPr>
          <w:rFonts w:ascii="Arial" w:hAnsi="Arial" w:cs="Arial"/>
        </w:rPr>
        <w:t xml:space="preserve">asing-masing </w:t>
      </w:r>
      <w:proofErr w:type="spellStart"/>
      <w:r w:rsidR="00197453" w:rsidRPr="007B3497">
        <w:rPr>
          <w:rFonts w:ascii="Arial" w:hAnsi="Arial" w:cs="Arial"/>
        </w:rPr>
        <w:t>sambungan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pasokan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tenaga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listrik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akan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dilengkapi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92764B">
        <w:rPr>
          <w:rFonts w:ascii="Arial" w:hAnsi="Arial" w:cs="Arial"/>
        </w:rPr>
        <w:t>k</w:t>
      </w:r>
      <w:r w:rsidR="007A041B" w:rsidRPr="007B3497">
        <w:rPr>
          <w:rFonts w:ascii="Arial" w:hAnsi="Arial" w:cs="Arial"/>
        </w:rPr>
        <w:t>W</w:t>
      </w:r>
      <w:r w:rsidR="0092764B">
        <w:rPr>
          <w:rFonts w:ascii="Arial" w:hAnsi="Arial" w:cs="Arial"/>
        </w:rPr>
        <w:t>h</w:t>
      </w:r>
      <w:r w:rsidR="007A041B" w:rsidRPr="007B3497">
        <w:rPr>
          <w:rFonts w:ascii="Arial" w:hAnsi="Arial" w:cs="Arial"/>
        </w:rPr>
        <w:t xml:space="preserve"> Meter </w:t>
      </w:r>
      <w:proofErr w:type="spellStart"/>
      <w:r w:rsidR="003C24BC">
        <w:rPr>
          <w:rFonts w:ascii="Arial" w:hAnsi="Arial" w:cs="Arial"/>
        </w:rPr>
        <w:t>tersendiri</w:t>
      </w:r>
      <w:proofErr w:type="spellEnd"/>
      <w:r w:rsidR="003C24BC">
        <w:rPr>
          <w:rFonts w:ascii="Arial" w:hAnsi="Arial" w:cs="Arial"/>
        </w:rPr>
        <w:t xml:space="preserve"> </w:t>
      </w:r>
      <w:r w:rsidR="007A041B" w:rsidRPr="007B3497">
        <w:rPr>
          <w:rFonts w:ascii="Arial" w:hAnsi="Arial" w:cs="Arial"/>
        </w:rPr>
        <w:t xml:space="preserve">dan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daya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spesifikasi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197453" w:rsidRPr="007B3497">
        <w:rPr>
          <w:rFonts w:ascii="Arial" w:hAnsi="Arial" w:cs="Arial"/>
        </w:rPr>
        <w:t>dibutuhkan</w:t>
      </w:r>
      <w:proofErr w:type="spellEnd"/>
      <w:r w:rsidR="00197453" w:rsidRPr="007B3497">
        <w:rPr>
          <w:rFonts w:ascii="Arial" w:hAnsi="Arial" w:cs="Arial"/>
        </w:rPr>
        <w:t xml:space="preserve"> </w:t>
      </w:r>
      <w:r w:rsidR="007A041B" w:rsidRPr="007B3497">
        <w:rPr>
          <w:rFonts w:ascii="Arial" w:hAnsi="Arial" w:cs="Arial"/>
        </w:rPr>
        <w:t xml:space="preserve">oleh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ketentuan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seluruh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biaya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timbul</w:t>
      </w:r>
      <w:proofErr w:type="spellEnd"/>
      <w:r w:rsidR="00197453" w:rsidRPr="007B3497">
        <w:rPr>
          <w:rFonts w:ascii="Arial" w:hAnsi="Arial" w:cs="Arial"/>
        </w:rPr>
        <w:t xml:space="preserve">, </w:t>
      </w:r>
      <w:proofErr w:type="spellStart"/>
      <w:r w:rsidR="00197453" w:rsidRPr="007B3497">
        <w:rPr>
          <w:rFonts w:ascii="Arial" w:hAnsi="Arial" w:cs="Arial"/>
        </w:rPr>
        <w:t>baik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sebagai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akibat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dari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pemasangan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tiap-tiap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sambungan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pasokan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tenaga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listrik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maupun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atas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pemakaian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tenaga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listrik</w:t>
      </w:r>
      <w:proofErr w:type="spellEnd"/>
      <w:r w:rsidR="00197453" w:rsidRPr="007B3497">
        <w:rPr>
          <w:rFonts w:ascii="Arial" w:hAnsi="Arial" w:cs="Arial"/>
        </w:rPr>
        <w:t>,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menjadi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tanggungan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3C24BC">
        <w:rPr>
          <w:rFonts w:ascii="Arial" w:hAnsi="Arial" w:cs="Arial"/>
        </w:rPr>
        <w:t>atau</w:t>
      </w:r>
      <w:proofErr w:type="spellEnd"/>
      <w:r w:rsidR="003C24BC">
        <w:rPr>
          <w:rFonts w:ascii="Arial" w:hAnsi="Arial" w:cs="Arial"/>
        </w:rPr>
        <w:t xml:space="preserve"> masing-masing Operator </w:t>
      </w:r>
      <w:proofErr w:type="spellStart"/>
      <w:r w:rsidR="00197453" w:rsidRPr="007B3497">
        <w:rPr>
          <w:rFonts w:ascii="Arial" w:hAnsi="Arial" w:cs="Arial"/>
        </w:rPr>
        <w:t>sepenuhnya</w:t>
      </w:r>
      <w:proofErr w:type="spellEnd"/>
      <w:r w:rsidR="007A041B" w:rsidRPr="007B3497">
        <w:rPr>
          <w:rFonts w:ascii="Arial" w:hAnsi="Arial" w:cs="Arial"/>
        </w:rPr>
        <w:t>.</w:t>
      </w:r>
    </w:p>
    <w:p w14:paraId="4DC1A575" w14:textId="77777777" w:rsidR="00B27A7E" w:rsidRDefault="00B27A7E" w:rsidP="0047584B">
      <w:pPr>
        <w:tabs>
          <w:tab w:val="left" w:pos="540"/>
        </w:tabs>
        <w:ind w:left="540" w:hanging="540"/>
        <w:jc w:val="both"/>
        <w:rPr>
          <w:rFonts w:ascii="Arial" w:hAnsi="Arial" w:cs="Arial"/>
        </w:rPr>
      </w:pPr>
    </w:p>
    <w:p w14:paraId="4DC1A577" w14:textId="2521FFF6" w:rsidR="007A041B" w:rsidRPr="007B3497" w:rsidRDefault="003C24BC" w:rsidP="00A637E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Apab</w:t>
      </w:r>
      <w:proofErr w:type="spellEnd"/>
      <w:r w:rsidR="00D2503C">
        <w:rPr>
          <w:rFonts w:ascii="Arial" w:hAnsi="Arial" w:cs="Arial"/>
          <w:lang w:val="id-ID"/>
        </w:rPr>
        <w:t>ila sambungan PLN tidak tersedia</w:t>
      </w:r>
      <w:r w:rsidR="006E687E">
        <w:rPr>
          <w:rFonts w:ascii="Arial" w:hAnsi="Arial" w:cs="Arial"/>
        </w:rPr>
        <w:t>,</w:t>
      </w:r>
      <w:r w:rsidR="00D2503C">
        <w:rPr>
          <w:rFonts w:ascii="Arial" w:hAnsi="Arial" w:cs="Arial"/>
          <w:lang w:val="id-ID"/>
        </w:rPr>
        <w:t xml:space="preserve"> </w:t>
      </w:r>
      <w:r w:rsidR="00F83804" w:rsidRPr="00F83804">
        <w:rPr>
          <w:rFonts w:ascii="Arial" w:hAnsi="Arial" w:cs="Arial"/>
          <w:b/>
          <w:lang w:val="id-ID"/>
        </w:rPr>
        <w:t>Pemilik Lahan</w:t>
      </w:r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 w:rsidR="00D2503C">
        <w:rPr>
          <w:rFonts w:ascii="Arial" w:hAnsi="Arial" w:cs="Arial"/>
          <w:lang w:val="id-ID"/>
        </w:rPr>
        <w:t xml:space="preserve"> </w:t>
      </w:r>
      <w:proofErr w:type="spellStart"/>
      <w:r>
        <w:rPr>
          <w:rFonts w:ascii="Arial" w:hAnsi="Arial" w:cs="Arial"/>
        </w:rPr>
        <w:t>memberikan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A7E4A">
        <w:rPr>
          <w:rFonts w:ascii="Arial" w:hAnsi="Arial" w:cs="Arial"/>
        </w:rPr>
        <w:t>izin</w:t>
      </w:r>
      <w:proofErr w:type="spellEnd"/>
      <w:r w:rsidR="00F46E5A">
        <w:rPr>
          <w:rFonts w:ascii="Arial" w:hAnsi="Arial" w:cs="Arial"/>
        </w:rPr>
        <w:t xml:space="preserve"> </w:t>
      </w:r>
      <w:proofErr w:type="spellStart"/>
      <w:r w:rsidR="00F46E5A">
        <w:rPr>
          <w:rFonts w:ascii="Arial" w:hAnsi="Arial" w:cs="Arial"/>
        </w:rPr>
        <w:t>kepada</w:t>
      </w:r>
      <w:proofErr w:type="spellEnd"/>
      <w:r w:rsidR="00F46E5A">
        <w:rPr>
          <w:rFonts w:ascii="Arial" w:hAnsi="Arial" w:cs="Arial"/>
        </w:rPr>
        <w:t xml:space="preserve"> </w:t>
      </w:r>
      <w:proofErr w:type="spellStart"/>
      <w:r w:rsidR="00F46E5A" w:rsidRPr="00F46E5A">
        <w:rPr>
          <w:rFonts w:ascii="Arial" w:hAnsi="Arial" w:cs="Arial"/>
          <w:b/>
        </w:rPr>
        <w:t>Penyewa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melakukan</w:t>
      </w:r>
      <w:proofErr w:type="spellEnd"/>
      <w:r w:rsidR="00D2503C">
        <w:rPr>
          <w:rFonts w:ascii="Arial" w:hAnsi="Arial" w:cs="Arial"/>
          <w:lang w:val="id-ID"/>
        </w:rPr>
        <w:t xml:space="preserve"> pemasangan dan pengoperasian genset</w:t>
      </w:r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maupun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sumber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listrik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alternatif</w:t>
      </w:r>
      <w:proofErr w:type="spellEnd"/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lainnya</w:t>
      </w:r>
      <w:proofErr w:type="spellEnd"/>
      <w:r w:rsidR="00D2503C">
        <w:rPr>
          <w:rFonts w:ascii="Arial" w:hAnsi="Arial" w:cs="Arial"/>
          <w:lang w:val="id-ID"/>
        </w:rPr>
        <w:t xml:space="preserve"> untuk </w:t>
      </w:r>
      <w:proofErr w:type="spellStart"/>
      <w:r>
        <w:rPr>
          <w:rFonts w:ascii="Arial" w:hAnsi="Arial" w:cs="Arial"/>
        </w:rPr>
        <w:t>keperluan</w:t>
      </w:r>
      <w:proofErr w:type="spellEnd"/>
      <w:r>
        <w:rPr>
          <w:rFonts w:ascii="Arial" w:hAnsi="Arial" w:cs="Arial"/>
        </w:rPr>
        <w:t xml:space="preserve"> </w:t>
      </w:r>
      <w:r w:rsidR="00D2503C">
        <w:rPr>
          <w:rFonts w:ascii="Arial" w:hAnsi="Arial" w:cs="Arial"/>
          <w:lang w:val="id-ID"/>
        </w:rPr>
        <w:t>pasokan tenaga listrik bagi</w:t>
      </w:r>
      <w:r w:rsidR="00B27A7E">
        <w:rPr>
          <w:rFonts w:ascii="Arial" w:hAnsi="Arial" w:cs="Arial"/>
        </w:rPr>
        <w:t xml:space="preserve"> </w:t>
      </w:r>
      <w:proofErr w:type="spellStart"/>
      <w:r w:rsidR="00B27A7E">
        <w:rPr>
          <w:rFonts w:ascii="Arial" w:hAnsi="Arial" w:cs="Arial"/>
        </w:rPr>
        <w:t>operasional</w:t>
      </w:r>
      <w:proofErr w:type="spellEnd"/>
      <w:r w:rsidR="00D2503C">
        <w:rPr>
          <w:rFonts w:ascii="Arial" w:hAnsi="Arial" w:cs="Arial"/>
          <w:lang w:val="id-ID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D2503C">
        <w:rPr>
          <w:rFonts w:ascii="Arial" w:hAnsi="Arial" w:cs="Arial"/>
          <w:lang w:val="id-ID"/>
        </w:rPr>
        <w:t xml:space="preserve"> yang diperlukan</w:t>
      </w:r>
      <w:r w:rsidR="00B27A7E">
        <w:rPr>
          <w:rFonts w:ascii="Arial" w:hAnsi="Arial" w:cs="Arial"/>
        </w:rPr>
        <w:t>.</w:t>
      </w:r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Sehubungan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dengan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penggunaan</w:t>
      </w:r>
      <w:proofErr w:type="spellEnd"/>
      <w:r w:rsidR="00311D67">
        <w:rPr>
          <w:rFonts w:ascii="Arial" w:hAnsi="Arial" w:cs="Arial"/>
        </w:rPr>
        <w:t xml:space="preserve"> genset </w:t>
      </w:r>
      <w:proofErr w:type="spellStart"/>
      <w:r w:rsidR="00311D67">
        <w:rPr>
          <w:rFonts w:ascii="Arial" w:hAnsi="Arial" w:cs="Arial"/>
        </w:rPr>
        <w:t>atau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sumber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listrik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alternatif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 w:rsidR="00311D67">
        <w:rPr>
          <w:rFonts w:ascii="Arial" w:hAnsi="Arial" w:cs="Arial"/>
        </w:rPr>
        <w:t xml:space="preserve">, </w:t>
      </w:r>
      <w:proofErr w:type="spellStart"/>
      <w:r w:rsidR="00311D67" w:rsidRPr="0047584B">
        <w:rPr>
          <w:rFonts w:ascii="Arial" w:hAnsi="Arial" w:cs="Arial"/>
          <w:b/>
        </w:rPr>
        <w:t>Pemilik</w:t>
      </w:r>
      <w:proofErr w:type="spellEnd"/>
      <w:r w:rsidR="00311D67" w:rsidRPr="0047584B">
        <w:rPr>
          <w:rFonts w:ascii="Arial" w:hAnsi="Arial" w:cs="Arial"/>
          <w:b/>
        </w:rPr>
        <w:t xml:space="preserve"> Lahan</w:t>
      </w:r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dengan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ini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mengetahui</w:t>
      </w:r>
      <w:proofErr w:type="spellEnd"/>
      <w:r w:rsidR="00311D67">
        <w:rPr>
          <w:rFonts w:ascii="Arial" w:hAnsi="Arial" w:cs="Arial"/>
        </w:rPr>
        <w:t xml:space="preserve">, </w:t>
      </w:r>
      <w:proofErr w:type="spellStart"/>
      <w:r w:rsidR="00311D67">
        <w:rPr>
          <w:rFonts w:ascii="Arial" w:hAnsi="Arial" w:cs="Arial"/>
        </w:rPr>
        <w:t>menerima</w:t>
      </w:r>
      <w:proofErr w:type="spellEnd"/>
      <w:r w:rsidR="00311D67">
        <w:rPr>
          <w:rFonts w:ascii="Arial" w:hAnsi="Arial" w:cs="Arial"/>
        </w:rPr>
        <w:t xml:space="preserve"> dan </w:t>
      </w:r>
      <w:proofErr w:type="spellStart"/>
      <w:r w:rsidR="005A7E4A">
        <w:rPr>
          <w:rFonts w:ascii="Arial" w:hAnsi="Arial" w:cs="Arial"/>
        </w:rPr>
        <w:t>mengizinkan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 w:rsidRPr="0047584B">
        <w:rPr>
          <w:rFonts w:ascii="Arial" w:hAnsi="Arial" w:cs="Arial"/>
          <w:b/>
        </w:rPr>
        <w:t>Penyewa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untuk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melakukan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penyimpanan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bahan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bakar</w:t>
      </w:r>
      <w:proofErr w:type="spellEnd"/>
      <w:r w:rsidR="00686754">
        <w:rPr>
          <w:rFonts w:ascii="Arial" w:hAnsi="Arial" w:cs="Arial"/>
        </w:rPr>
        <w:t xml:space="preserve"> pada </w:t>
      </w:r>
      <w:proofErr w:type="spellStart"/>
      <w:r w:rsidR="00686754">
        <w:rPr>
          <w:rFonts w:ascii="Arial" w:hAnsi="Arial" w:cs="Arial"/>
        </w:rPr>
        <w:t>Obyek</w:t>
      </w:r>
      <w:proofErr w:type="spellEnd"/>
      <w:r w:rsidR="00686754">
        <w:rPr>
          <w:rFonts w:ascii="Arial" w:hAnsi="Arial" w:cs="Arial"/>
        </w:rPr>
        <w:t xml:space="preserve"> Sewa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hukum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berlaku</w:t>
      </w:r>
      <w:proofErr w:type="spellEnd"/>
      <w:r w:rsidR="00311D67">
        <w:rPr>
          <w:rFonts w:ascii="Arial" w:hAnsi="Arial" w:cs="Arial"/>
        </w:rPr>
        <w:t xml:space="preserve">, </w:t>
      </w:r>
      <w:proofErr w:type="spellStart"/>
      <w:r w:rsidR="00311D67">
        <w:rPr>
          <w:rFonts w:ascii="Arial" w:hAnsi="Arial" w:cs="Arial"/>
        </w:rPr>
        <w:t>baik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berupa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bahan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bakar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minyak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maupun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jenis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bahan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bakar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lainnya</w:t>
      </w:r>
      <w:proofErr w:type="spellEnd"/>
      <w:r w:rsidR="00311D67">
        <w:rPr>
          <w:rFonts w:ascii="Arial" w:hAnsi="Arial" w:cs="Arial"/>
        </w:rPr>
        <w:t xml:space="preserve">, yang </w:t>
      </w:r>
      <w:proofErr w:type="spellStart"/>
      <w:r w:rsidR="00311D67">
        <w:rPr>
          <w:rFonts w:ascii="Arial" w:hAnsi="Arial" w:cs="Arial"/>
        </w:rPr>
        <w:t>akan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digunakan</w:t>
      </w:r>
      <w:proofErr w:type="spellEnd"/>
      <w:r w:rsidR="00311D67">
        <w:rPr>
          <w:rFonts w:ascii="Arial" w:hAnsi="Arial" w:cs="Arial"/>
        </w:rPr>
        <w:t xml:space="preserve"> oleh </w:t>
      </w:r>
      <w:proofErr w:type="spellStart"/>
      <w:r w:rsidR="00311D67" w:rsidRPr="0047584B">
        <w:rPr>
          <w:rFonts w:ascii="Arial" w:hAnsi="Arial" w:cs="Arial"/>
          <w:b/>
        </w:rPr>
        <w:t>Penyewa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sebagai</w:t>
      </w:r>
      <w:proofErr w:type="spellEnd"/>
      <w:r w:rsidR="00311D67">
        <w:rPr>
          <w:rFonts w:ascii="Arial" w:hAnsi="Arial" w:cs="Arial"/>
        </w:rPr>
        <w:t xml:space="preserve"> salah </w:t>
      </w:r>
      <w:proofErr w:type="spellStart"/>
      <w:r w:rsidR="00311D67">
        <w:rPr>
          <w:rFonts w:ascii="Arial" w:hAnsi="Arial" w:cs="Arial"/>
        </w:rPr>
        <w:t>satu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sumber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energi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dalam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penyediaan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pasokan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tenaga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listrik</w:t>
      </w:r>
      <w:proofErr w:type="spellEnd"/>
      <w:r w:rsidR="00311D67">
        <w:rPr>
          <w:rFonts w:ascii="Arial" w:hAnsi="Arial" w:cs="Arial"/>
        </w:rPr>
        <w:t xml:space="preserve"> </w:t>
      </w:r>
      <w:proofErr w:type="spellStart"/>
      <w:r w:rsidR="00311D67">
        <w:rPr>
          <w:rFonts w:ascii="Arial" w:hAnsi="Arial" w:cs="Arial"/>
        </w:rPr>
        <w:t>tersebut</w:t>
      </w:r>
      <w:proofErr w:type="spellEnd"/>
      <w:r w:rsidR="00311D67">
        <w:rPr>
          <w:rFonts w:ascii="Arial" w:hAnsi="Arial" w:cs="Arial"/>
        </w:rPr>
        <w:t>.</w:t>
      </w:r>
    </w:p>
    <w:p w14:paraId="4DC1A578" w14:textId="77777777" w:rsidR="007A041B" w:rsidRPr="007B3497" w:rsidRDefault="007A041B" w:rsidP="001F10EB">
      <w:pPr>
        <w:jc w:val="both"/>
        <w:rPr>
          <w:rFonts w:ascii="Arial" w:hAnsi="Arial" w:cs="Arial"/>
        </w:rPr>
      </w:pPr>
    </w:p>
    <w:p w14:paraId="4DC1A579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59057C">
        <w:rPr>
          <w:rFonts w:ascii="Arial" w:hAnsi="Arial" w:cs="Arial"/>
          <w:b/>
        </w:rPr>
        <w:t>4</w:t>
      </w:r>
    </w:p>
    <w:p w14:paraId="4DC1A57A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JANGKA WAKTU SEWA</w:t>
      </w:r>
    </w:p>
    <w:p w14:paraId="4DC1A57B" w14:textId="77777777" w:rsidR="00311D67" w:rsidRPr="00ED7A79" w:rsidRDefault="00311D67" w:rsidP="001F10EB">
      <w:pPr>
        <w:jc w:val="center"/>
        <w:rPr>
          <w:rFonts w:ascii="Arial" w:hAnsi="Arial" w:cs="Arial"/>
          <w:b/>
        </w:rPr>
      </w:pPr>
    </w:p>
    <w:p w14:paraId="4DC1A57C" w14:textId="77777777" w:rsidR="007A041B" w:rsidRPr="007B3497" w:rsidRDefault="007A041B" w:rsidP="001F10EB">
      <w:pPr>
        <w:numPr>
          <w:ilvl w:val="1"/>
          <w:numId w:val="38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Jangka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waktu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berdasarkan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</w:t>
      </w:r>
      <w:proofErr w:type="spellEnd"/>
      <w:r w:rsidR="00915B89">
        <w:rPr>
          <w:rFonts w:ascii="Arial" w:hAnsi="Arial" w:cs="Arial"/>
          <w:lang w:val="id-ID"/>
        </w:rPr>
        <w:t>n</w:t>
      </w:r>
      <w:proofErr w:type="spellStart"/>
      <w:r w:rsidRPr="007B3497">
        <w:rPr>
          <w:rFonts w:ascii="Arial" w:hAnsi="Arial" w:cs="Arial"/>
        </w:rPr>
        <w:t>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adalah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  <w:color w:val="000000"/>
        </w:rPr>
        <w:t>1</w:t>
      </w:r>
      <w:r w:rsidR="0063690B">
        <w:rPr>
          <w:rFonts w:ascii="Arial" w:hAnsi="Arial" w:cs="Arial"/>
          <w:color w:val="000000"/>
        </w:rPr>
        <w:t>1</w:t>
      </w:r>
      <w:r w:rsidRPr="007B3497">
        <w:rPr>
          <w:rFonts w:ascii="Arial" w:hAnsi="Arial" w:cs="Arial"/>
          <w:color w:val="000000"/>
        </w:rPr>
        <w:t xml:space="preserve"> (</w:t>
      </w:r>
      <w:proofErr w:type="spellStart"/>
      <w:r w:rsidRPr="007B3497">
        <w:rPr>
          <w:rFonts w:ascii="Arial" w:hAnsi="Arial" w:cs="Arial"/>
          <w:color w:val="000000"/>
        </w:rPr>
        <w:t>se</w:t>
      </w:r>
      <w:r w:rsidR="0063690B">
        <w:rPr>
          <w:rFonts w:ascii="Arial" w:hAnsi="Arial" w:cs="Arial"/>
          <w:color w:val="000000"/>
        </w:rPr>
        <w:t>belas</w:t>
      </w:r>
      <w:proofErr w:type="spellEnd"/>
      <w:r w:rsidRPr="007B3497">
        <w:rPr>
          <w:rFonts w:ascii="Arial" w:hAnsi="Arial" w:cs="Arial"/>
          <w:color w:val="000000"/>
        </w:rPr>
        <w:t xml:space="preserve">) </w:t>
      </w:r>
      <w:proofErr w:type="spellStart"/>
      <w:r w:rsidRPr="007B3497">
        <w:rPr>
          <w:rFonts w:ascii="Arial" w:hAnsi="Arial" w:cs="Arial"/>
          <w:color w:val="000000"/>
        </w:rPr>
        <w:t>tahun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</w:rPr>
        <w:t>terhitung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sejak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tanggal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r w:rsidR="00311D67" w:rsidRPr="001F10EB">
        <w:rPr>
          <w:rFonts w:ascii="Arial" w:hAnsi="Arial" w:cs="Arial"/>
        </w:rPr>
        <w:t>______________</w:t>
      </w:r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sampai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dengan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r w:rsidR="00311D67" w:rsidRPr="001F10EB">
        <w:rPr>
          <w:rFonts w:ascii="Arial" w:hAnsi="Arial" w:cs="Arial"/>
        </w:rPr>
        <w:t>______________</w:t>
      </w:r>
      <w:r w:rsidRPr="007B3497">
        <w:rPr>
          <w:rFonts w:ascii="Arial" w:hAnsi="Arial" w:cs="Arial"/>
          <w:color w:val="000000"/>
        </w:rPr>
        <w:t xml:space="preserve"> </w:t>
      </w:r>
      <w:r w:rsidR="00197453" w:rsidRPr="007B3497">
        <w:rPr>
          <w:rFonts w:ascii="Arial" w:hAnsi="Arial" w:cs="Arial"/>
          <w:color w:val="000000"/>
        </w:rPr>
        <w:t>(</w:t>
      </w:r>
      <w:proofErr w:type="spellStart"/>
      <w:r w:rsidR="00197453" w:rsidRPr="007B3497">
        <w:rPr>
          <w:rFonts w:ascii="Arial" w:hAnsi="Arial" w:cs="Arial"/>
          <w:color w:val="000000"/>
        </w:rPr>
        <w:t>selanjutnya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197453" w:rsidRPr="007B3497">
        <w:rPr>
          <w:rFonts w:ascii="Arial" w:hAnsi="Arial" w:cs="Arial"/>
          <w:color w:val="000000"/>
        </w:rPr>
        <w:t>disebut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r w:rsidR="00197453" w:rsidRPr="00B2135A">
        <w:rPr>
          <w:rFonts w:ascii="Arial" w:hAnsi="Arial" w:cs="Arial"/>
          <w:color w:val="000000"/>
        </w:rPr>
        <w:t>“</w:t>
      </w:r>
      <w:proofErr w:type="spellStart"/>
      <w:r w:rsidR="00E949CA" w:rsidRPr="006E687E">
        <w:rPr>
          <w:rFonts w:ascii="Arial" w:hAnsi="Arial" w:cs="Arial"/>
          <w:b/>
          <w:color w:val="000000"/>
        </w:rPr>
        <w:t>Jangka</w:t>
      </w:r>
      <w:proofErr w:type="spellEnd"/>
      <w:r w:rsidR="00E949CA" w:rsidRPr="006E687E">
        <w:rPr>
          <w:rFonts w:ascii="Arial" w:hAnsi="Arial" w:cs="Arial"/>
          <w:b/>
          <w:color w:val="000000"/>
        </w:rPr>
        <w:t xml:space="preserve"> </w:t>
      </w:r>
      <w:r w:rsidR="00421ED4" w:rsidRPr="006E687E">
        <w:rPr>
          <w:rFonts w:ascii="Arial" w:hAnsi="Arial" w:cs="Arial"/>
          <w:b/>
          <w:color w:val="000000"/>
        </w:rPr>
        <w:t>Waktu</w:t>
      </w:r>
      <w:r w:rsidR="00197453" w:rsidRPr="006E687E">
        <w:rPr>
          <w:rFonts w:ascii="Arial" w:hAnsi="Arial" w:cs="Arial"/>
          <w:b/>
          <w:color w:val="000000"/>
        </w:rPr>
        <w:t xml:space="preserve"> Sewa</w:t>
      </w:r>
      <w:r w:rsidR="00197453" w:rsidRPr="00B2135A">
        <w:rPr>
          <w:rFonts w:ascii="Arial" w:hAnsi="Arial" w:cs="Arial"/>
          <w:color w:val="000000"/>
        </w:rPr>
        <w:t>”</w:t>
      </w:r>
      <w:r w:rsidR="00197453" w:rsidRPr="007B3497">
        <w:rPr>
          <w:rFonts w:ascii="Arial" w:hAnsi="Arial" w:cs="Arial"/>
          <w:color w:val="000000"/>
        </w:rPr>
        <w:t xml:space="preserve">). </w:t>
      </w:r>
      <w:proofErr w:type="spellStart"/>
      <w:r w:rsidR="00197453" w:rsidRPr="007B3497">
        <w:rPr>
          <w:rFonts w:ascii="Arial" w:hAnsi="Arial" w:cs="Arial"/>
          <w:color w:val="000000"/>
        </w:rPr>
        <w:t>Sesudah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A70C1B">
        <w:rPr>
          <w:rFonts w:ascii="Arial" w:hAnsi="Arial" w:cs="Arial"/>
          <w:color w:val="000000"/>
        </w:rPr>
        <w:t>Jangka</w:t>
      </w:r>
      <w:proofErr w:type="spellEnd"/>
      <w:r w:rsidR="00A70C1B">
        <w:rPr>
          <w:rFonts w:ascii="Arial" w:hAnsi="Arial" w:cs="Arial"/>
          <w:color w:val="000000"/>
        </w:rPr>
        <w:t xml:space="preserve"> Waktu</w:t>
      </w:r>
      <w:r w:rsidR="00197453" w:rsidRPr="007B3497">
        <w:rPr>
          <w:rFonts w:ascii="Arial" w:hAnsi="Arial" w:cs="Arial"/>
          <w:color w:val="000000"/>
        </w:rPr>
        <w:t xml:space="preserve"> Sewa </w:t>
      </w:r>
      <w:proofErr w:type="spellStart"/>
      <w:r w:rsidR="00197453" w:rsidRPr="007B3497">
        <w:rPr>
          <w:rFonts w:ascii="Arial" w:hAnsi="Arial" w:cs="Arial"/>
          <w:color w:val="000000"/>
        </w:rPr>
        <w:t>berakhir</w:t>
      </w:r>
      <w:proofErr w:type="spellEnd"/>
      <w:r w:rsidR="00197453" w:rsidRPr="007B3497">
        <w:rPr>
          <w:rFonts w:ascii="Arial" w:hAnsi="Arial" w:cs="Arial"/>
          <w:color w:val="000000"/>
        </w:rPr>
        <w:t>,</w:t>
      </w:r>
      <w:r w:rsidR="00A956EF">
        <w:rPr>
          <w:rFonts w:ascii="Arial" w:hAnsi="Arial" w:cs="Arial"/>
          <w:color w:val="000000"/>
        </w:rPr>
        <w:t xml:space="preserve"> </w:t>
      </w:r>
      <w:proofErr w:type="spellStart"/>
      <w:r w:rsidR="00A956EF">
        <w:rPr>
          <w:rFonts w:ascii="Arial" w:hAnsi="Arial" w:cs="Arial"/>
          <w:color w:val="000000"/>
        </w:rPr>
        <w:t>Perjanjian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197453" w:rsidRPr="007B3497">
        <w:rPr>
          <w:rFonts w:ascii="Arial" w:hAnsi="Arial" w:cs="Arial"/>
          <w:color w:val="000000"/>
        </w:rPr>
        <w:t>dapat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197453" w:rsidRPr="007B3497">
        <w:rPr>
          <w:rFonts w:ascii="Arial" w:hAnsi="Arial" w:cs="Arial"/>
          <w:color w:val="000000"/>
        </w:rPr>
        <w:t>diperpanjang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="00197453" w:rsidRPr="007B3497">
        <w:rPr>
          <w:rFonts w:ascii="Arial" w:hAnsi="Arial" w:cs="Arial"/>
          <w:color w:val="000000"/>
        </w:rPr>
        <w:t>lagi</w:t>
      </w:r>
      <w:proofErr w:type="spellEnd"/>
      <w:r w:rsidR="00197453"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syarat</w:t>
      </w:r>
      <w:r w:rsidR="00197453" w:rsidRPr="007B3497">
        <w:rPr>
          <w:rFonts w:ascii="Arial" w:hAnsi="Arial" w:cs="Arial"/>
        </w:rPr>
        <w:t>-syarat</w:t>
      </w:r>
      <w:proofErr w:type="spellEnd"/>
      <w:r w:rsidR="00197453" w:rsidRPr="007B3497">
        <w:rPr>
          <w:rFonts w:ascii="Arial" w:hAnsi="Arial" w:cs="Arial"/>
        </w:rPr>
        <w:t xml:space="preserve"> dan </w:t>
      </w:r>
      <w:proofErr w:type="spellStart"/>
      <w:r w:rsidR="00197453" w:rsidRPr="007B3497">
        <w:rPr>
          <w:rFonts w:ascii="Arial" w:hAnsi="Arial" w:cs="Arial"/>
        </w:rPr>
        <w:t>ketentuan-ketentuan</w:t>
      </w:r>
      <w:proofErr w:type="spellEnd"/>
      <w:r w:rsidR="00197453" w:rsidRPr="007B3497">
        <w:rPr>
          <w:rFonts w:ascii="Arial" w:hAnsi="Arial" w:cs="Arial"/>
        </w:rPr>
        <w:t xml:space="preserve"> yang </w:t>
      </w:r>
      <w:proofErr w:type="spellStart"/>
      <w:r w:rsidR="00197453" w:rsidRPr="007B3497">
        <w:rPr>
          <w:rFonts w:ascii="Arial" w:hAnsi="Arial" w:cs="Arial"/>
        </w:rPr>
        <w:t>akan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ditentukan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berdasarkan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kesepakatan</w:t>
      </w:r>
      <w:proofErr w:type="spellEnd"/>
      <w:r w:rsidR="00197453"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bersama</w:t>
      </w:r>
      <w:proofErr w:type="spellEnd"/>
      <w:r w:rsidRPr="007B3497">
        <w:rPr>
          <w:rFonts w:ascii="Arial" w:hAnsi="Arial" w:cs="Arial"/>
        </w:rPr>
        <w:t xml:space="preserve"> </w:t>
      </w:r>
      <w:r w:rsidR="00197453" w:rsidRPr="007B3497">
        <w:rPr>
          <w:rFonts w:ascii="Arial" w:hAnsi="Arial" w:cs="Arial"/>
        </w:rPr>
        <w:t>Para</w:t>
      </w:r>
      <w:r w:rsidRPr="007B3497">
        <w:rPr>
          <w:rFonts w:ascii="Arial" w:hAnsi="Arial" w:cs="Arial"/>
        </w:rPr>
        <w:t xml:space="preserve"> </w:t>
      </w:r>
      <w:proofErr w:type="spellStart"/>
      <w:r w:rsidR="00197453" w:rsidRPr="007B3497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>.</w:t>
      </w:r>
    </w:p>
    <w:p w14:paraId="4DC1A57D" w14:textId="77777777" w:rsidR="00311D67" w:rsidRDefault="00311D67" w:rsidP="0047584B">
      <w:pPr>
        <w:ind w:left="540"/>
        <w:jc w:val="both"/>
        <w:rPr>
          <w:rFonts w:ascii="Arial" w:hAnsi="Arial" w:cs="Arial"/>
        </w:rPr>
      </w:pPr>
    </w:p>
    <w:p w14:paraId="4DC1A57E" w14:textId="77777777" w:rsidR="007A041B" w:rsidRPr="007B3497" w:rsidRDefault="00197453" w:rsidP="001F10EB">
      <w:pPr>
        <w:numPr>
          <w:ilvl w:val="1"/>
          <w:numId w:val="38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menghendaki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perpanjangan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A956EF">
        <w:rPr>
          <w:rFonts w:ascii="Arial" w:hAnsi="Arial" w:cs="Arial"/>
        </w:rPr>
        <w:t>Jangka</w:t>
      </w:r>
      <w:proofErr w:type="spellEnd"/>
      <w:r w:rsidR="00A956EF">
        <w:rPr>
          <w:rFonts w:ascii="Arial" w:hAnsi="Arial" w:cs="Arial"/>
        </w:rPr>
        <w:t xml:space="preserve"> Waktu</w:t>
      </w:r>
      <w:r w:rsidRPr="007B3497">
        <w:rPr>
          <w:rFonts w:ascii="Arial" w:hAnsi="Arial" w:cs="Arial"/>
        </w:rPr>
        <w:t xml:space="preserve"> Sewa</w:t>
      </w:r>
      <w:r w:rsidR="007A041B" w:rsidRPr="007B3497">
        <w:rPr>
          <w:rFonts w:ascii="Arial" w:hAnsi="Arial" w:cs="Arial"/>
        </w:rPr>
        <w:t xml:space="preserve">, </w:t>
      </w:r>
      <w:proofErr w:type="spellStart"/>
      <w:r w:rsidR="00DB7EDC" w:rsidRPr="007B3497">
        <w:rPr>
          <w:rFonts w:ascii="Arial" w:hAnsi="Arial" w:cs="Arial"/>
        </w:rPr>
        <w:t>harus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menyampaikan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maksudnya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tersebut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secara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tertulis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kepada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Pihak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lainnya</w:t>
      </w:r>
      <w:proofErr w:type="spellEnd"/>
      <w:r w:rsidR="00DB7EDC" w:rsidRPr="007B3497">
        <w:rPr>
          <w:rFonts w:ascii="Arial" w:hAnsi="Arial" w:cs="Arial"/>
        </w:rPr>
        <w:t xml:space="preserve"> 6</w:t>
      </w:r>
      <w:r w:rsidR="007A041B" w:rsidRPr="007B3497">
        <w:rPr>
          <w:rFonts w:ascii="Arial" w:hAnsi="Arial" w:cs="Arial"/>
        </w:rPr>
        <w:t xml:space="preserve"> (</w:t>
      </w:r>
      <w:proofErr w:type="spellStart"/>
      <w:r w:rsidR="007A041B" w:rsidRPr="007B3497">
        <w:rPr>
          <w:rFonts w:ascii="Arial" w:hAnsi="Arial" w:cs="Arial"/>
        </w:rPr>
        <w:t>enam</w:t>
      </w:r>
      <w:proofErr w:type="spellEnd"/>
      <w:r w:rsidR="007A041B" w:rsidRPr="007B3497">
        <w:rPr>
          <w:rFonts w:ascii="Arial" w:hAnsi="Arial" w:cs="Arial"/>
        </w:rPr>
        <w:t xml:space="preserve">) </w:t>
      </w:r>
      <w:proofErr w:type="spellStart"/>
      <w:r w:rsidR="007A041B" w:rsidRPr="007B3497">
        <w:rPr>
          <w:rFonts w:ascii="Arial" w:hAnsi="Arial" w:cs="Arial"/>
        </w:rPr>
        <w:t>bulan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sebelum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berakhirnya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A956EF">
        <w:rPr>
          <w:rFonts w:ascii="Arial" w:hAnsi="Arial" w:cs="Arial"/>
        </w:rPr>
        <w:t>Jangka</w:t>
      </w:r>
      <w:proofErr w:type="spellEnd"/>
      <w:r w:rsidR="00A956EF">
        <w:rPr>
          <w:rFonts w:ascii="Arial" w:hAnsi="Arial" w:cs="Arial"/>
        </w:rPr>
        <w:t xml:space="preserve"> Waktu</w:t>
      </w:r>
      <w:r w:rsidR="00A956EF" w:rsidRPr="007B3497">
        <w:rPr>
          <w:rFonts w:ascii="Arial" w:hAnsi="Arial" w:cs="Arial"/>
        </w:rPr>
        <w:t xml:space="preserve"> Sewa</w:t>
      </w:r>
      <w:r w:rsidR="007A041B" w:rsidRPr="007B3497">
        <w:rPr>
          <w:rFonts w:ascii="Arial" w:hAnsi="Arial" w:cs="Arial"/>
        </w:rPr>
        <w:t xml:space="preserve">, dan </w:t>
      </w:r>
      <w:proofErr w:type="spellStart"/>
      <w:r w:rsidR="00DB7EDC" w:rsidRPr="007B3497">
        <w:rPr>
          <w:rFonts w:ascii="Arial" w:hAnsi="Arial" w:cs="Arial"/>
        </w:rPr>
        <w:t>Pihak</w:t>
      </w:r>
      <w:proofErr w:type="spellEnd"/>
      <w:r w:rsidR="00DB7EDC" w:rsidRPr="007B3497">
        <w:rPr>
          <w:rFonts w:ascii="Arial" w:hAnsi="Arial" w:cs="Arial"/>
        </w:rPr>
        <w:t xml:space="preserve"> yang </w:t>
      </w:r>
      <w:proofErr w:type="spellStart"/>
      <w:r w:rsidR="00DB7EDC" w:rsidRPr="007B3497">
        <w:rPr>
          <w:rFonts w:ascii="Arial" w:hAnsi="Arial" w:cs="Arial"/>
        </w:rPr>
        <w:t>menerima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pemberitahuan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tertulis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tersebut</w:t>
      </w:r>
      <w:proofErr w:type="spellEnd"/>
      <w:r w:rsidR="00DB7EDC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wajib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memberikan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jawaban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DB7EDC" w:rsidRPr="007B3497">
        <w:rPr>
          <w:rFonts w:ascii="Arial" w:hAnsi="Arial" w:cs="Arial"/>
        </w:rPr>
        <w:t>tertulis</w:t>
      </w:r>
      <w:proofErr w:type="spellEnd"/>
      <w:r w:rsidR="00DB7EDC" w:rsidRPr="007B3497">
        <w:rPr>
          <w:rFonts w:ascii="Arial" w:hAnsi="Arial" w:cs="Arial"/>
        </w:rPr>
        <w:t xml:space="preserve"> </w:t>
      </w:r>
      <w:r w:rsidR="007A041B" w:rsidRPr="007B3497">
        <w:rPr>
          <w:rFonts w:ascii="Arial" w:hAnsi="Arial" w:cs="Arial"/>
        </w:rPr>
        <w:t xml:space="preserve">paling </w:t>
      </w:r>
      <w:proofErr w:type="spellStart"/>
      <w:r w:rsidR="007A041B" w:rsidRPr="007B3497">
        <w:rPr>
          <w:rFonts w:ascii="Arial" w:hAnsi="Arial" w:cs="Arial"/>
        </w:rPr>
        <w:t>lambat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BB035B">
        <w:rPr>
          <w:rFonts w:ascii="Arial" w:hAnsi="Arial" w:cs="Arial"/>
        </w:rPr>
        <w:t>1</w:t>
      </w:r>
      <w:r w:rsidR="007A041B" w:rsidRPr="007B3497">
        <w:rPr>
          <w:rFonts w:ascii="Arial" w:hAnsi="Arial" w:cs="Arial"/>
        </w:rPr>
        <w:t xml:space="preserve"> (</w:t>
      </w:r>
      <w:proofErr w:type="spellStart"/>
      <w:r w:rsidR="00BB035B">
        <w:rPr>
          <w:rFonts w:ascii="Arial" w:hAnsi="Arial" w:cs="Arial"/>
        </w:rPr>
        <w:t>satu</w:t>
      </w:r>
      <w:proofErr w:type="spellEnd"/>
      <w:r w:rsidR="007A041B" w:rsidRPr="007B3497">
        <w:rPr>
          <w:rFonts w:ascii="Arial" w:hAnsi="Arial" w:cs="Arial"/>
        </w:rPr>
        <w:t xml:space="preserve">) </w:t>
      </w:r>
      <w:proofErr w:type="spellStart"/>
      <w:r w:rsidR="00DB7EDC" w:rsidRPr="007B3497">
        <w:rPr>
          <w:rFonts w:ascii="Arial" w:hAnsi="Arial" w:cs="Arial"/>
        </w:rPr>
        <w:t>bulan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setelah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diterimanya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pemberitahuan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tersebut</w:t>
      </w:r>
      <w:proofErr w:type="spellEnd"/>
      <w:r w:rsidR="00DB7EDC" w:rsidRPr="007B3497">
        <w:rPr>
          <w:rFonts w:ascii="Arial" w:hAnsi="Arial" w:cs="Arial"/>
        </w:rPr>
        <w:t>.</w:t>
      </w:r>
    </w:p>
    <w:p w14:paraId="4DC1A57F" w14:textId="77777777" w:rsidR="00311D67" w:rsidRDefault="00311D67" w:rsidP="0047584B">
      <w:pPr>
        <w:ind w:left="540"/>
        <w:jc w:val="both"/>
        <w:rPr>
          <w:rFonts w:ascii="Arial" w:hAnsi="Arial" w:cs="Arial"/>
        </w:rPr>
      </w:pPr>
    </w:p>
    <w:p w14:paraId="4DC1A581" w14:textId="246546F4" w:rsidR="00311D67" w:rsidRPr="00311D67" w:rsidRDefault="007A041B" w:rsidP="00A637EF">
      <w:pPr>
        <w:ind w:left="540"/>
        <w:jc w:val="both"/>
        <w:rPr>
          <w:rFonts w:ascii="Arial" w:hAnsi="Arial" w:cs="Arial"/>
        </w:rPr>
      </w:pPr>
      <w:r w:rsidRPr="007B3497">
        <w:rPr>
          <w:rFonts w:ascii="Arial" w:hAnsi="Arial" w:cs="Arial"/>
        </w:rPr>
        <w:t xml:space="preserve">Dalam </w:t>
      </w:r>
      <w:proofErr w:type="spellStart"/>
      <w:r w:rsidRPr="007B3497">
        <w:rPr>
          <w:rFonts w:ascii="Arial" w:hAnsi="Arial" w:cs="Arial"/>
        </w:rPr>
        <w:t>hal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</w:t>
      </w:r>
      <w:r w:rsidR="008272BB" w:rsidRPr="007B3497">
        <w:rPr>
          <w:rFonts w:ascii="Arial" w:hAnsi="Arial" w:cs="Arial"/>
        </w:rPr>
        <w:t>r</w:t>
      </w:r>
      <w:r w:rsidRPr="007B3497">
        <w:rPr>
          <w:rFonts w:ascii="Arial" w:hAnsi="Arial" w:cs="Arial"/>
        </w:rPr>
        <w:t>sedia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memperpanjang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9726BC">
        <w:rPr>
          <w:rFonts w:ascii="Arial" w:hAnsi="Arial" w:cs="Arial"/>
        </w:rPr>
        <w:t>Jangka</w:t>
      </w:r>
      <w:proofErr w:type="spellEnd"/>
      <w:r w:rsidR="009726BC">
        <w:rPr>
          <w:rFonts w:ascii="Arial" w:hAnsi="Arial" w:cs="Arial"/>
        </w:rPr>
        <w:t xml:space="preserve"> Waktu</w:t>
      </w:r>
      <w:r w:rsidR="009726BC" w:rsidRPr="007B3497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diberikan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waktu</w:t>
      </w:r>
      <w:proofErr w:type="spellEnd"/>
      <w:r w:rsidRPr="007B3497">
        <w:rPr>
          <w:rFonts w:ascii="Arial" w:hAnsi="Arial" w:cs="Arial"/>
        </w:rPr>
        <w:t xml:space="preserve"> </w:t>
      </w:r>
      <w:r w:rsidR="00601D59" w:rsidRPr="007B3497">
        <w:rPr>
          <w:rFonts w:ascii="Arial" w:hAnsi="Arial" w:cs="Arial"/>
        </w:rPr>
        <w:t xml:space="preserve">3 </w:t>
      </w:r>
      <w:r w:rsidRPr="007B3497">
        <w:rPr>
          <w:rFonts w:ascii="Arial" w:hAnsi="Arial" w:cs="Arial"/>
        </w:rPr>
        <w:t>(</w:t>
      </w:r>
      <w:proofErr w:type="spellStart"/>
      <w:r w:rsidR="00601D59" w:rsidRPr="007B3497">
        <w:rPr>
          <w:rFonts w:ascii="Arial" w:hAnsi="Arial" w:cs="Arial"/>
        </w:rPr>
        <w:t>tiga</w:t>
      </w:r>
      <w:proofErr w:type="spellEnd"/>
      <w:r w:rsidRPr="007B3497">
        <w:rPr>
          <w:rFonts w:ascii="Arial" w:hAnsi="Arial" w:cs="Arial"/>
        </w:rPr>
        <w:t>)</w:t>
      </w:r>
      <w:r w:rsidR="00601D59" w:rsidRPr="007B3497">
        <w:rPr>
          <w:rFonts w:ascii="Arial" w:hAnsi="Arial" w:cs="Arial"/>
        </w:rPr>
        <w:t xml:space="preserve"> </w:t>
      </w:r>
      <w:proofErr w:type="spellStart"/>
      <w:r w:rsidR="00601D59" w:rsidRPr="007B3497">
        <w:rPr>
          <w:rFonts w:ascii="Arial" w:hAnsi="Arial" w:cs="Arial"/>
        </w:rPr>
        <w:t>bulan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dihitung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tanggal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akhir</w:t>
      </w:r>
      <w:proofErr w:type="spellEnd"/>
      <w:r w:rsidR="00BB035B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Jangka</w:t>
      </w:r>
      <w:proofErr w:type="spellEnd"/>
      <w:r w:rsidR="00BB035B">
        <w:rPr>
          <w:rFonts w:ascii="Arial" w:hAnsi="Arial" w:cs="Arial"/>
        </w:rPr>
        <w:t xml:space="preserve"> Waktu Sewa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memindahkan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290A71" w:rsidRPr="007B3497">
        <w:rPr>
          <w:rFonts w:ascii="Arial" w:hAnsi="Arial" w:cs="Arial"/>
        </w:rPr>
        <w:t xml:space="preserve"> dan </w:t>
      </w:r>
      <w:r w:rsidR="00F83804" w:rsidRPr="0026685A">
        <w:rPr>
          <w:rFonts w:ascii="Arial" w:hAnsi="Arial"/>
          <w:lang w:val="id-ID"/>
        </w:rPr>
        <w:t>Perangkat Telekomunikasi</w:t>
      </w:r>
      <w:r w:rsidR="008272BB" w:rsidRPr="007B3497">
        <w:rPr>
          <w:rFonts w:ascii="Arial" w:hAnsi="Arial" w:cs="Arial"/>
        </w:rPr>
        <w:t xml:space="preserve"> </w:t>
      </w:r>
      <w:r w:rsidR="00BB035B">
        <w:rPr>
          <w:rFonts w:ascii="Arial" w:hAnsi="Arial" w:cs="Arial"/>
        </w:rPr>
        <w:t xml:space="preserve">pada </w:t>
      </w:r>
      <w:proofErr w:type="spellStart"/>
      <w:r w:rsidR="00BB035B">
        <w:rPr>
          <w:rFonts w:ascii="Arial" w:hAnsi="Arial" w:cs="Arial"/>
        </w:rPr>
        <w:t>Obyek</w:t>
      </w:r>
      <w:proofErr w:type="spellEnd"/>
      <w:r w:rsidR="00BB035B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beban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biaya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. </w:t>
      </w:r>
    </w:p>
    <w:p w14:paraId="4DC1A582" w14:textId="77777777" w:rsidR="007A041B" w:rsidRPr="007B3497" w:rsidRDefault="007A041B" w:rsidP="001F10EB">
      <w:pPr>
        <w:rPr>
          <w:rFonts w:ascii="Arial" w:hAnsi="Arial" w:cs="Arial"/>
        </w:rPr>
      </w:pPr>
    </w:p>
    <w:p w14:paraId="4DC1A583" w14:textId="77777777" w:rsidR="007A041B" w:rsidRPr="00ED7A79" w:rsidRDefault="007A041B" w:rsidP="001F10EB">
      <w:pPr>
        <w:pStyle w:val="Heading2"/>
        <w:rPr>
          <w:rFonts w:ascii="Arial" w:hAnsi="Arial" w:cs="Arial"/>
          <w:sz w:val="20"/>
        </w:rPr>
      </w:pPr>
      <w:r w:rsidRPr="00ED7A79">
        <w:rPr>
          <w:rFonts w:ascii="Arial" w:hAnsi="Arial" w:cs="Arial"/>
          <w:sz w:val="20"/>
        </w:rPr>
        <w:t xml:space="preserve">PASAL </w:t>
      </w:r>
      <w:r w:rsidR="009726BC">
        <w:rPr>
          <w:rFonts w:ascii="Arial" w:hAnsi="Arial" w:cs="Arial"/>
          <w:sz w:val="20"/>
        </w:rPr>
        <w:t>5</w:t>
      </w:r>
    </w:p>
    <w:p w14:paraId="4DC1A584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HARGA SEWA</w:t>
      </w:r>
    </w:p>
    <w:p w14:paraId="4DC1A585" w14:textId="77777777" w:rsidR="00311D67" w:rsidRPr="00ED7A79" w:rsidRDefault="00311D67" w:rsidP="001F10EB">
      <w:pPr>
        <w:jc w:val="center"/>
        <w:rPr>
          <w:rFonts w:ascii="Arial" w:hAnsi="Arial" w:cs="Arial"/>
          <w:b/>
        </w:rPr>
      </w:pPr>
    </w:p>
    <w:p w14:paraId="4DC1A586" w14:textId="77777777" w:rsidR="007A041B" w:rsidRPr="007B3497" w:rsidRDefault="007A041B" w:rsidP="001F10EB">
      <w:pPr>
        <w:numPr>
          <w:ilvl w:val="1"/>
          <w:numId w:val="39"/>
        </w:numPr>
        <w:ind w:left="540" w:hanging="540"/>
        <w:jc w:val="both"/>
        <w:rPr>
          <w:rFonts w:ascii="Arial" w:hAnsi="Arial" w:cs="Arial"/>
          <w:color w:val="000000"/>
        </w:rPr>
      </w:pPr>
      <w:r w:rsidRPr="007B3497">
        <w:rPr>
          <w:rFonts w:ascii="Arial" w:hAnsi="Arial" w:cs="Arial"/>
        </w:rPr>
        <w:t xml:space="preserve">Harga </w:t>
      </w:r>
      <w:r w:rsidR="001D6104">
        <w:rPr>
          <w:rFonts w:ascii="Arial" w:hAnsi="Arial" w:cs="Arial"/>
        </w:rPr>
        <w:t>S</w:t>
      </w:r>
      <w:r w:rsidRPr="007B3497">
        <w:rPr>
          <w:rFonts w:ascii="Arial" w:hAnsi="Arial" w:cs="Arial"/>
        </w:rPr>
        <w:t xml:space="preserve">ewa Lahan </w:t>
      </w:r>
      <w:proofErr w:type="spellStart"/>
      <w:r w:rsidRPr="007B3497">
        <w:rPr>
          <w:rFonts w:ascii="Arial" w:hAnsi="Arial" w:cs="Arial"/>
        </w:rPr>
        <w:t>adalah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sebesar</w:t>
      </w:r>
      <w:proofErr w:type="spellEnd"/>
      <w:r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  <w:color w:val="000000"/>
        </w:rPr>
        <w:t>Rp</w:t>
      </w:r>
      <w:r w:rsidR="00311D67">
        <w:rPr>
          <w:rFonts w:ascii="Arial" w:hAnsi="Arial" w:cs="Arial"/>
          <w:color w:val="000000"/>
        </w:rPr>
        <w:t>.</w:t>
      </w:r>
      <w:r w:rsidRPr="007B3497">
        <w:rPr>
          <w:rFonts w:ascii="Arial" w:hAnsi="Arial" w:cs="Arial"/>
          <w:color w:val="000000"/>
        </w:rPr>
        <w:t xml:space="preserve"> </w:t>
      </w:r>
      <w:r w:rsidR="00311D67" w:rsidRPr="001F10EB">
        <w:rPr>
          <w:rFonts w:ascii="Arial" w:hAnsi="Arial" w:cs="Arial"/>
        </w:rPr>
        <w:t>_____________</w:t>
      </w:r>
      <w:proofErr w:type="gramStart"/>
      <w:r w:rsidR="00311D67" w:rsidRPr="001F10EB">
        <w:rPr>
          <w:rFonts w:ascii="Arial" w:hAnsi="Arial" w:cs="Arial"/>
        </w:rPr>
        <w:t>_</w:t>
      </w:r>
      <w:r w:rsidRPr="007B3497">
        <w:rPr>
          <w:rFonts w:ascii="Arial" w:hAnsi="Arial" w:cs="Arial"/>
          <w:color w:val="000000"/>
        </w:rPr>
        <w:t>,-</w:t>
      </w:r>
      <w:proofErr w:type="gramEnd"/>
      <w:r w:rsidRPr="007B3497">
        <w:rPr>
          <w:rFonts w:ascii="Arial" w:hAnsi="Arial" w:cs="Arial"/>
          <w:color w:val="000000"/>
        </w:rPr>
        <w:t xml:space="preserve"> (</w:t>
      </w:r>
      <w:r w:rsidR="00311D67" w:rsidRPr="001F10EB">
        <w:rPr>
          <w:rFonts w:ascii="Arial" w:hAnsi="Arial" w:cs="Arial"/>
        </w:rPr>
        <w:t>______________</w:t>
      </w:r>
      <w:r w:rsidRPr="007B3497">
        <w:rPr>
          <w:rFonts w:ascii="Arial" w:hAnsi="Arial" w:cs="Arial"/>
          <w:color w:val="000000"/>
        </w:rPr>
        <w:t xml:space="preserve"> </w:t>
      </w:r>
      <w:r w:rsidR="00601D59" w:rsidRPr="007B3497">
        <w:rPr>
          <w:rFonts w:ascii="Arial" w:hAnsi="Arial" w:cs="Arial"/>
          <w:color w:val="000000"/>
        </w:rPr>
        <w:t>R</w:t>
      </w:r>
      <w:r w:rsidRPr="007B3497">
        <w:rPr>
          <w:rFonts w:ascii="Arial" w:hAnsi="Arial" w:cs="Arial"/>
          <w:color w:val="000000"/>
        </w:rPr>
        <w:t>upiah).</w:t>
      </w:r>
    </w:p>
    <w:p w14:paraId="4DC1A587" w14:textId="77777777" w:rsidR="00311D67" w:rsidRPr="0047584B" w:rsidRDefault="00311D67" w:rsidP="0047584B">
      <w:pPr>
        <w:ind w:left="540"/>
        <w:jc w:val="both"/>
        <w:rPr>
          <w:rFonts w:ascii="Arial" w:hAnsi="Arial" w:cs="Arial"/>
          <w:color w:val="000000"/>
        </w:rPr>
      </w:pPr>
    </w:p>
    <w:p w14:paraId="4DC1A588" w14:textId="77777777" w:rsidR="00D2503C" w:rsidRPr="00D2503C" w:rsidRDefault="007A041B" w:rsidP="001F10EB">
      <w:pPr>
        <w:numPr>
          <w:ilvl w:val="1"/>
          <w:numId w:val="39"/>
        </w:numPr>
        <w:ind w:left="540" w:hanging="540"/>
        <w:jc w:val="both"/>
        <w:rPr>
          <w:rFonts w:ascii="Arial" w:hAnsi="Arial" w:cs="Arial"/>
          <w:color w:val="000000"/>
        </w:rPr>
      </w:pPr>
      <w:r w:rsidRPr="007B3497">
        <w:rPr>
          <w:rFonts w:ascii="Arial" w:hAnsi="Arial" w:cs="Arial"/>
        </w:rPr>
        <w:t>Harga</w:t>
      </w:r>
      <w:r w:rsidR="00601D59" w:rsidRPr="007B3497">
        <w:rPr>
          <w:rFonts w:ascii="Arial" w:hAnsi="Arial" w:cs="Arial"/>
        </w:rPr>
        <w:t xml:space="preserve"> Sewa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adalah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bersifat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tetap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berubah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sampai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berakhirnya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00138">
        <w:rPr>
          <w:rFonts w:ascii="Arial" w:hAnsi="Arial" w:cs="Arial"/>
        </w:rPr>
        <w:t>Jangka</w:t>
      </w:r>
      <w:proofErr w:type="spellEnd"/>
      <w:r w:rsidR="00100138">
        <w:rPr>
          <w:rFonts w:ascii="Arial" w:hAnsi="Arial" w:cs="Arial"/>
        </w:rPr>
        <w:t xml:space="preserve"> Waktu</w:t>
      </w:r>
      <w:r w:rsidR="00100138" w:rsidRPr="007B3497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>.</w:t>
      </w:r>
    </w:p>
    <w:p w14:paraId="4DC1A589" w14:textId="77777777" w:rsidR="00311D67" w:rsidRPr="0047584B" w:rsidRDefault="00311D67" w:rsidP="0047584B">
      <w:pPr>
        <w:ind w:left="540"/>
        <w:jc w:val="both"/>
        <w:rPr>
          <w:rFonts w:ascii="Arial" w:hAnsi="Arial" w:cs="Arial"/>
          <w:color w:val="000000"/>
        </w:rPr>
      </w:pPr>
    </w:p>
    <w:p w14:paraId="4DC1A58A" w14:textId="77777777" w:rsidR="007A041B" w:rsidRPr="00771D7E" w:rsidRDefault="00D2503C" w:rsidP="001F10EB">
      <w:pPr>
        <w:numPr>
          <w:ilvl w:val="1"/>
          <w:numId w:val="39"/>
        </w:numPr>
        <w:ind w:left="540" w:hanging="5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lang w:val="id-ID"/>
        </w:rPr>
        <w:t xml:space="preserve">Harga Sewa Lahan sudah mencakup </w:t>
      </w:r>
      <w:r w:rsidR="00D56C3C">
        <w:rPr>
          <w:rFonts w:ascii="Arial" w:hAnsi="Arial" w:cs="Arial"/>
        </w:rPr>
        <w:t>h</w:t>
      </w:r>
      <w:r>
        <w:rPr>
          <w:rFonts w:ascii="Arial" w:hAnsi="Arial" w:cs="Arial"/>
          <w:lang w:val="id-ID"/>
        </w:rPr>
        <w:t xml:space="preserve">arga </w:t>
      </w:r>
      <w:r w:rsidR="00D56C3C">
        <w:rPr>
          <w:rFonts w:ascii="Arial" w:hAnsi="Arial" w:cs="Arial"/>
        </w:rPr>
        <w:t>s</w:t>
      </w:r>
      <w:r>
        <w:rPr>
          <w:rFonts w:ascii="Arial" w:hAnsi="Arial" w:cs="Arial"/>
          <w:lang w:val="id-ID"/>
        </w:rPr>
        <w:t xml:space="preserve">ewa </w:t>
      </w:r>
      <w:proofErr w:type="spellStart"/>
      <w:r w:rsidR="00D56C3C">
        <w:rPr>
          <w:rFonts w:ascii="Arial" w:hAnsi="Arial" w:cs="Arial"/>
        </w:rPr>
        <w:t>atas</w:t>
      </w:r>
      <w:proofErr w:type="spellEnd"/>
      <w:r w:rsidR="00D56C3C">
        <w:rPr>
          <w:rFonts w:ascii="Arial" w:hAnsi="Arial" w:cs="Arial"/>
        </w:rPr>
        <w:t xml:space="preserve"> </w:t>
      </w:r>
      <w:proofErr w:type="spellStart"/>
      <w:r w:rsidR="00BB035B">
        <w:rPr>
          <w:rFonts w:ascii="Arial" w:hAnsi="Arial" w:cs="Arial"/>
        </w:rPr>
        <w:t>Obyek</w:t>
      </w:r>
      <w:proofErr w:type="spellEnd"/>
      <w:r w:rsidR="00BB035B">
        <w:rPr>
          <w:rFonts w:ascii="Arial" w:hAnsi="Arial" w:cs="Arial"/>
        </w:rPr>
        <w:t xml:space="preserve"> Sewa</w:t>
      </w:r>
      <w:r w:rsidR="00D56C3C">
        <w:rPr>
          <w:rFonts w:ascii="Arial" w:hAnsi="Arial" w:cs="Arial"/>
        </w:rPr>
        <w:t xml:space="preserve"> </w:t>
      </w:r>
      <w:proofErr w:type="spellStart"/>
      <w:r w:rsidR="00D56C3C">
        <w:rPr>
          <w:rFonts w:ascii="Arial" w:hAnsi="Arial" w:cs="Arial"/>
        </w:rPr>
        <w:t>maupun</w:t>
      </w:r>
      <w:proofErr w:type="spellEnd"/>
      <w:r w:rsidR="00D56C3C">
        <w:rPr>
          <w:rFonts w:ascii="Arial" w:hAnsi="Arial" w:cs="Arial"/>
        </w:rPr>
        <w:t xml:space="preserve"> </w:t>
      </w:r>
      <w:proofErr w:type="spellStart"/>
      <w:r w:rsidR="00D56C3C">
        <w:rPr>
          <w:rFonts w:ascii="Arial" w:hAnsi="Arial" w:cs="Arial"/>
        </w:rPr>
        <w:t>biaya-biaya</w:t>
      </w:r>
      <w:proofErr w:type="spellEnd"/>
      <w:r w:rsidR="00D56C3C">
        <w:rPr>
          <w:rFonts w:ascii="Arial" w:hAnsi="Arial" w:cs="Arial"/>
        </w:rPr>
        <w:t xml:space="preserve"> </w:t>
      </w:r>
      <w:proofErr w:type="spellStart"/>
      <w:r w:rsidR="00D56C3C">
        <w:rPr>
          <w:rFonts w:ascii="Arial" w:hAnsi="Arial" w:cs="Arial"/>
        </w:rPr>
        <w:t>lainnya</w:t>
      </w:r>
      <w:proofErr w:type="spellEnd"/>
      <w:r>
        <w:rPr>
          <w:rFonts w:ascii="Arial" w:hAnsi="Arial" w:cs="Arial"/>
          <w:lang w:val="id-ID"/>
        </w:rPr>
        <w:t xml:space="preserve"> untuk </w:t>
      </w:r>
      <w:r w:rsidR="00716B26">
        <w:rPr>
          <w:rFonts w:ascii="Arial" w:hAnsi="Arial" w:cs="Arial"/>
          <w:lang w:val="id-ID"/>
        </w:rPr>
        <w:t>membangun, menempatkan</w:t>
      </w:r>
      <w:r w:rsidR="00E86B2A">
        <w:rPr>
          <w:rFonts w:ascii="Arial" w:hAnsi="Arial" w:cs="Arial"/>
        </w:rPr>
        <w:t>,</w:t>
      </w:r>
      <w:r w:rsidR="00716B26">
        <w:rPr>
          <w:rFonts w:ascii="Arial" w:hAnsi="Arial" w:cs="Arial"/>
          <w:lang w:val="id-ID"/>
        </w:rPr>
        <w:t xml:space="preserve"> dan</w:t>
      </w:r>
      <w:r w:rsidR="004F4DE7">
        <w:rPr>
          <w:rFonts w:ascii="Arial" w:hAnsi="Arial" w:cs="Arial"/>
        </w:rPr>
        <w:t>/</w:t>
      </w:r>
      <w:proofErr w:type="spellStart"/>
      <w:r w:rsidR="004F4DE7">
        <w:rPr>
          <w:rFonts w:ascii="Arial" w:hAnsi="Arial" w:cs="Arial"/>
        </w:rPr>
        <w:t>atau</w:t>
      </w:r>
      <w:proofErr w:type="spellEnd"/>
      <w:r w:rsidR="00716B26">
        <w:rPr>
          <w:rFonts w:ascii="Arial" w:hAnsi="Arial" w:cs="Arial"/>
          <w:lang w:val="id-ID"/>
        </w:rPr>
        <w:t xml:space="preserve"> mengoperasikan </w:t>
      </w:r>
      <w:r w:rsidR="00F83804" w:rsidRPr="0026685A">
        <w:rPr>
          <w:rFonts w:ascii="Arial" w:hAnsi="Arial"/>
          <w:lang w:val="id-ID"/>
        </w:rPr>
        <w:t>Menara</w:t>
      </w:r>
      <w:r w:rsidR="00716B26">
        <w:rPr>
          <w:rFonts w:ascii="Arial" w:hAnsi="Arial" w:cs="Arial"/>
          <w:lang w:val="id-ID"/>
        </w:rPr>
        <w:t xml:space="preserve"> </w:t>
      </w:r>
      <w:proofErr w:type="spellStart"/>
      <w:r w:rsidR="005C72EB">
        <w:rPr>
          <w:rFonts w:ascii="Arial" w:hAnsi="Arial" w:cs="Arial"/>
        </w:rPr>
        <w:t>beserta</w:t>
      </w:r>
      <w:proofErr w:type="spellEnd"/>
      <w:r w:rsidR="00716B26">
        <w:rPr>
          <w:rFonts w:ascii="Arial" w:hAnsi="Arial" w:cs="Arial"/>
          <w:lang w:val="id-ID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716B26">
        <w:rPr>
          <w:rFonts w:ascii="Arial" w:hAnsi="Arial" w:cs="Arial"/>
          <w:lang w:val="id-ID"/>
        </w:rPr>
        <w:t xml:space="preserve"> </w:t>
      </w:r>
      <w:proofErr w:type="spellStart"/>
      <w:r w:rsidR="00BB035B">
        <w:rPr>
          <w:rFonts w:ascii="Arial" w:hAnsi="Arial" w:cs="Arial"/>
        </w:rPr>
        <w:t>secara</w:t>
      </w:r>
      <w:proofErr w:type="spellEnd"/>
      <w:r w:rsidR="00BB035B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Multi Operator</w:t>
      </w:r>
      <w:r w:rsidR="00716B26">
        <w:rPr>
          <w:rFonts w:ascii="Arial" w:hAnsi="Arial" w:cs="Arial"/>
          <w:lang w:val="id-ID"/>
        </w:rPr>
        <w:t xml:space="preserve"> dan </w:t>
      </w:r>
      <w:proofErr w:type="spellStart"/>
      <w:r w:rsidR="005C72EB">
        <w:rPr>
          <w:rFonts w:ascii="Arial" w:hAnsi="Arial" w:cs="Arial"/>
        </w:rPr>
        <w:t>untuk</w:t>
      </w:r>
      <w:proofErr w:type="spellEnd"/>
      <w:r w:rsidR="005C72EB">
        <w:rPr>
          <w:rFonts w:ascii="Arial" w:hAnsi="Arial" w:cs="Arial"/>
        </w:rPr>
        <w:t xml:space="preserve"> </w:t>
      </w:r>
      <w:r w:rsidR="00716B26">
        <w:rPr>
          <w:rFonts w:ascii="Arial" w:hAnsi="Arial" w:cs="Arial"/>
          <w:lang w:val="id-ID"/>
        </w:rPr>
        <w:t xml:space="preserve">setiap </w:t>
      </w:r>
      <w:r w:rsidR="00B2135A">
        <w:rPr>
          <w:rFonts w:ascii="Arial" w:hAnsi="Arial"/>
          <w:i/>
        </w:rPr>
        <w:t>Colocation</w:t>
      </w:r>
      <w:r w:rsidR="006E687E">
        <w:rPr>
          <w:rFonts w:ascii="Arial" w:hAnsi="Arial" w:cs="Arial"/>
          <w:b/>
          <w:i/>
        </w:rPr>
        <w:t xml:space="preserve"> </w:t>
      </w:r>
      <w:r w:rsidR="00625EA4">
        <w:rPr>
          <w:rFonts w:ascii="Arial" w:hAnsi="Arial" w:cs="Arial"/>
        </w:rPr>
        <w:t xml:space="preserve">yang </w:t>
      </w:r>
      <w:proofErr w:type="spellStart"/>
      <w:r w:rsidR="00625EA4">
        <w:rPr>
          <w:rFonts w:ascii="Arial" w:hAnsi="Arial" w:cs="Arial"/>
        </w:rPr>
        <w:t>ada</w:t>
      </w:r>
      <w:proofErr w:type="spellEnd"/>
      <w:r w:rsidR="00625EA4">
        <w:rPr>
          <w:rFonts w:ascii="Arial" w:hAnsi="Arial" w:cs="Arial"/>
        </w:rPr>
        <w:t xml:space="preserve"> </w:t>
      </w:r>
      <w:proofErr w:type="spellStart"/>
      <w:r w:rsidR="00625EA4">
        <w:rPr>
          <w:rFonts w:ascii="Arial" w:hAnsi="Arial" w:cs="Arial"/>
        </w:rPr>
        <w:t>selama</w:t>
      </w:r>
      <w:proofErr w:type="spellEnd"/>
      <w:r w:rsidR="00625EA4">
        <w:rPr>
          <w:rFonts w:ascii="Arial" w:hAnsi="Arial" w:cs="Arial"/>
        </w:rPr>
        <w:t xml:space="preserve"> </w:t>
      </w:r>
      <w:proofErr w:type="spellStart"/>
      <w:r w:rsidR="00625EA4">
        <w:rPr>
          <w:rFonts w:ascii="Arial" w:hAnsi="Arial" w:cs="Arial"/>
        </w:rPr>
        <w:t>Jangka</w:t>
      </w:r>
      <w:proofErr w:type="spellEnd"/>
      <w:r w:rsidR="00625EA4">
        <w:rPr>
          <w:rFonts w:ascii="Arial" w:hAnsi="Arial" w:cs="Arial"/>
        </w:rPr>
        <w:t xml:space="preserve"> Waktu Sewa</w:t>
      </w:r>
      <w:r w:rsidR="004F4DE7">
        <w:rPr>
          <w:rFonts w:ascii="Arial" w:hAnsi="Arial" w:cs="Arial"/>
        </w:rPr>
        <w:t xml:space="preserve"> dan </w:t>
      </w:r>
      <w:proofErr w:type="spellStart"/>
      <w:r w:rsidR="004F4DE7">
        <w:rPr>
          <w:rFonts w:ascii="Arial" w:hAnsi="Arial" w:cs="Arial"/>
        </w:rPr>
        <w:t>karenanya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tidak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ada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tambahan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biaya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apapun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selama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Jangka</w:t>
      </w:r>
      <w:proofErr w:type="spellEnd"/>
      <w:r w:rsidR="004F4DE7">
        <w:rPr>
          <w:rFonts w:ascii="Arial" w:hAnsi="Arial" w:cs="Arial"/>
        </w:rPr>
        <w:t xml:space="preserve"> Waktu Sewa</w:t>
      </w:r>
      <w:r w:rsidR="00D56C3C">
        <w:rPr>
          <w:rFonts w:ascii="Arial" w:hAnsi="Arial" w:cs="Arial"/>
        </w:rPr>
        <w:t>.</w:t>
      </w:r>
    </w:p>
    <w:p w14:paraId="4DC1A58B" w14:textId="77777777" w:rsidR="00771D7E" w:rsidRDefault="00771D7E" w:rsidP="00771D7E">
      <w:pPr>
        <w:pStyle w:val="ListParagraph"/>
        <w:rPr>
          <w:rFonts w:ascii="Arial" w:hAnsi="Arial" w:cs="Arial"/>
          <w:color w:val="000000"/>
        </w:rPr>
      </w:pPr>
    </w:p>
    <w:p w14:paraId="4DC1A58D" w14:textId="5C5FB629" w:rsidR="007A041B" w:rsidRPr="007B3497" w:rsidRDefault="00E270C4" w:rsidP="00A637EF">
      <w:pPr>
        <w:rPr>
          <w:rFonts w:ascii="Arial" w:hAnsi="Arial" w:cs="Arial"/>
        </w:rPr>
      </w:pPr>
      <w:r>
        <w:rPr>
          <w:rFonts w:ascii="Arial" w:hAnsi="Arial" w:cs="Arial"/>
          <w:iCs/>
        </w:rPr>
        <w:t xml:space="preserve">Para </w:t>
      </w:r>
      <w:proofErr w:type="spellStart"/>
      <w:r>
        <w:rPr>
          <w:rFonts w:ascii="Arial" w:hAnsi="Arial" w:cs="Arial"/>
          <w:iCs/>
        </w:rPr>
        <w:t>Pihak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saling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memahami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bahwa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>
        <w:rPr>
          <w:rFonts w:ascii="Arial" w:hAnsi="Arial" w:cs="Arial"/>
          <w:iCs/>
        </w:rPr>
        <w:t>dalam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hal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Jangka</w:t>
      </w:r>
      <w:proofErr w:type="spellEnd"/>
      <w:r w:rsidR="005B7E30">
        <w:rPr>
          <w:rFonts w:ascii="Arial" w:hAnsi="Arial" w:cs="Arial"/>
          <w:iCs/>
        </w:rPr>
        <w:t xml:space="preserve"> Waktu Sewa </w:t>
      </w:r>
      <w:proofErr w:type="spellStart"/>
      <w:r w:rsidR="005B7E30">
        <w:rPr>
          <w:rFonts w:ascii="Arial" w:hAnsi="Arial" w:cs="Arial"/>
          <w:iCs/>
        </w:rPr>
        <w:t>disepakati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untuk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diperpanjang</w:t>
      </w:r>
      <w:proofErr w:type="spellEnd"/>
      <w:r w:rsidR="005B7E30">
        <w:rPr>
          <w:rFonts w:ascii="Arial" w:hAnsi="Arial" w:cs="Arial"/>
          <w:iCs/>
        </w:rPr>
        <w:t xml:space="preserve"> oleh Para </w:t>
      </w:r>
      <w:proofErr w:type="spellStart"/>
      <w:r w:rsidR="005B7E30">
        <w:rPr>
          <w:rFonts w:ascii="Arial" w:hAnsi="Arial" w:cs="Arial"/>
          <w:iCs/>
        </w:rPr>
        <w:t>Pihak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maka</w:t>
      </w:r>
      <w:proofErr w:type="spellEnd"/>
      <w:r>
        <w:rPr>
          <w:rFonts w:ascii="Arial" w:hAnsi="Arial" w:cs="Arial"/>
          <w:iCs/>
        </w:rPr>
        <w:t xml:space="preserve"> </w:t>
      </w:r>
      <w:proofErr w:type="spellStart"/>
      <w:r w:rsidRPr="0047584B">
        <w:rPr>
          <w:rFonts w:ascii="Arial" w:hAnsi="Arial" w:cs="Arial"/>
          <w:b/>
          <w:iCs/>
        </w:rPr>
        <w:t>Penyewa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wajib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untuk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melakukan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pembayaran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harga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sewa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kepada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 w:rsidRPr="005B7E30">
        <w:rPr>
          <w:rFonts w:ascii="Arial" w:hAnsi="Arial" w:cs="Arial"/>
          <w:b/>
          <w:iCs/>
        </w:rPr>
        <w:t>Pemilik</w:t>
      </w:r>
      <w:proofErr w:type="spellEnd"/>
      <w:r w:rsidR="005B7E30" w:rsidRPr="005B7E30">
        <w:rPr>
          <w:rFonts w:ascii="Arial" w:hAnsi="Arial" w:cs="Arial"/>
          <w:b/>
          <w:iCs/>
        </w:rPr>
        <w:t xml:space="preserve"> Lahan</w:t>
      </w:r>
      <w:r w:rsidR="005B7E30">
        <w:rPr>
          <w:rFonts w:ascii="Arial" w:hAnsi="Arial" w:cs="Arial"/>
          <w:iCs/>
        </w:rPr>
        <w:t xml:space="preserve"> pada </w:t>
      </w:r>
      <w:proofErr w:type="spellStart"/>
      <w:r w:rsidR="005B7E30">
        <w:rPr>
          <w:rFonts w:ascii="Arial" w:hAnsi="Arial" w:cs="Arial"/>
          <w:iCs/>
        </w:rPr>
        <w:t>saat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perpanjangan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t>Jangka</w:t>
      </w:r>
      <w:proofErr w:type="spellEnd"/>
      <w:r w:rsidR="005B7E30">
        <w:rPr>
          <w:rFonts w:ascii="Arial" w:hAnsi="Arial" w:cs="Arial"/>
          <w:iCs/>
        </w:rPr>
        <w:t xml:space="preserve"> Waktu Sewa</w:t>
      </w:r>
      <w:r w:rsidR="00906855">
        <w:rPr>
          <w:rFonts w:ascii="Arial" w:hAnsi="Arial" w:cs="Arial"/>
          <w:iCs/>
        </w:rPr>
        <w:t xml:space="preserve"> dan </w:t>
      </w:r>
      <w:proofErr w:type="spellStart"/>
      <w:r w:rsidR="00906855">
        <w:rPr>
          <w:rFonts w:ascii="Arial" w:hAnsi="Arial" w:cs="Arial"/>
          <w:iCs/>
        </w:rPr>
        <w:t>karenanya</w:t>
      </w:r>
      <w:proofErr w:type="spellEnd"/>
      <w:r w:rsidR="00906855">
        <w:rPr>
          <w:rFonts w:ascii="Arial" w:hAnsi="Arial" w:cs="Arial"/>
          <w:iCs/>
        </w:rPr>
        <w:t xml:space="preserve"> </w:t>
      </w:r>
      <w:proofErr w:type="spellStart"/>
      <w:r w:rsidR="00906855" w:rsidRPr="00906855">
        <w:rPr>
          <w:rFonts w:ascii="Arial" w:hAnsi="Arial" w:cs="Arial"/>
          <w:b/>
          <w:iCs/>
        </w:rPr>
        <w:t>Pemilik</w:t>
      </w:r>
      <w:proofErr w:type="spellEnd"/>
      <w:r w:rsidR="00906855" w:rsidRPr="00906855">
        <w:rPr>
          <w:rFonts w:ascii="Arial" w:hAnsi="Arial" w:cs="Arial"/>
          <w:b/>
          <w:iCs/>
        </w:rPr>
        <w:t xml:space="preserve"> Lahan</w:t>
      </w:r>
      <w:r w:rsidR="00906855">
        <w:rPr>
          <w:rFonts w:ascii="Arial" w:hAnsi="Arial" w:cs="Arial"/>
          <w:iCs/>
        </w:rPr>
        <w:t xml:space="preserve"> </w:t>
      </w:r>
      <w:proofErr w:type="spellStart"/>
      <w:r w:rsidR="00906855">
        <w:rPr>
          <w:rFonts w:ascii="Arial" w:hAnsi="Arial" w:cs="Arial"/>
          <w:iCs/>
        </w:rPr>
        <w:t>menerima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="005B7E30">
        <w:rPr>
          <w:rFonts w:ascii="Arial" w:hAnsi="Arial" w:cs="Arial"/>
          <w:iCs/>
        </w:rPr>
        <w:lastRenderedPageBreak/>
        <w:t>kenaikan</w:t>
      </w:r>
      <w:proofErr w:type="spellEnd"/>
      <w:r w:rsidR="005B7E30">
        <w:rPr>
          <w:rFonts w:ascii="Arial" w:hAnsi="Arial" w:cs="Arial"/>
          <w:iCs/>
        </w:rPr>
        <w:t xml:space="preserve"> </w:t>
      </w:r>
      <w:proofErr w:type="spellStart"/>
      <w:r w:rsidR="00906855">
        <w:rPr>
          <w:rFonts w:ascii="Arial" w:hAnsi="Arial" w:cs="Arial"/>
          <w:iCs/>
        </w:rPr>
        <w:t>harga</w:t>
      </w:r>
      <w:proofErr w:type="spellEnd"/>
      <w:r w:rsidR="00906855">
        <w:rPr>
          <w:rFonts w:ascii="Arial" w:hAnsi="Arial" w:cs="Arial"/>
          <w:iCs/>
        </w:rPr>
        <w:t xml:space="preserve"> </w:t>
      </w:r>
      <w:proofErr w:type="spellStart"/>
      <w:r w:rsidR="00906855">
        <w:rPr>
          <w:rFonts w:ascii="Arial" w:hAnsi="Arial" w:cs="Arial"/>
          <w:iCs/>
        </w:rPr>
        <w:t>sewa</w:t>
      </w:r>
      <w:proofErr w:type="spellEnd"/>
      <w:r w:rsidR="00906855">
        <w:rPr>
          <w:rFonts w:ascii="Arial" w:hAnsi="Arial" w:cs="Arial"/>
          <w:iCs/>
        </w:rPr>
        <w:t xml:space="preserve"> </w:t>
      </w:r>
      <w:proofErr w:type="spellStart"/>
      <w:r w:rsidR="00906855">
        <w:rPr>
          <w:rFonts w:ascii="Arial" w:hAnsi="Arial" w:cs="Arial"/>
          <w:iCs/>
        </w:rPr>
        <w:t>untuk</w:t>
      </w:r>
      <w:proofErr w:type="spellEnd"/>
      <w:r w:rsidR="00906855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perpanjangan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Jangka</w:t>
      </w:r>
      <w:proofErr w:type="spellEnd"/>
      <w:r w:rsidRPr="00D51C2A">
        <w:rPr>
          <w:rFonts w:ascii="Arial" w:hAnsi="Arial" w:cs="Arial"/>
          <w:iCs/>
        </w:rPr>
        <w:t xml:space="preserve"> Waktu Sewa </w:t>
      </w:r>
      <w:proofErr w:type="spellStart"/>
      <w:r w:rsidRPr="00D51C2A">
        <w:rPr>
          <w:rFonts w:ascii="Arial" w:hAnsi="Arial" w:cs="Arial"/>
          <w:iCs/>
        </w:rPr>
        <w:t>sebesar</w:t>
      </w:r>
      <w:proofErr w:type="spellEnd"/>
      <w:r w:rsidRPr="00D51C2A">
        <w:rPr>
          <w:rFonts w:ascii="Arial" w:hAnsi="Arial" w:cs="Arial"/>
          <w:iCs/>
        </w:rPr>
        <w:t xml:space="preserve"> 10% (</w:t>
      </w:r>
      <w:proofErr w:type="spellStart"/>
      <w:r w:rsidRPr="00D51C2A">
        <w:rPr>
          <w:rFonts w:ascii="Arial" w:hAnsi="Arial" w:cs="Arial"/>
          <w:iCs/>
        </w:rPr>
        <w:t>sepuluh</w:t>
      </w:r>
      <w:proofErr w:type="spellEnd"/>
      <w:r w:rsidRPr="00D51C2A">
        <w:rPr>
          <w:rFonts w:ascii="Arial" w:hAnsi="Arial" w:cs="Arial"/>
          <w:iCs/>
        </w:rPr>
        <w:t xml:space="preserve"> </w:t>
      </w:r>
      <w:proofErr w:type="spellStart"/>
      <w:r w:rsidRPr="00D51C2A">
        <w:rPr>
          <w:rFonts w:ascii="Arial" w:hAnsi="Arial" w:cs="Arial"/>
          <w:iCs/>
        </w:rPr>
        <w:t>persen</w:t>
      </w:r>
      <w:proofErr w:type="spellEnd"/>
      <w:r w:rsidRPr="00D51C2A">
        <w:rPr>
          <w:rFonts w:ascii="Arial" w:hAnsi="Arial" w:cs="Arial"/>
          <w:iCs/>
        </w:rPr>
        <w:t xml:space="preserve">) </w:t>
      </w:r>
      <w:proofErr w:type="spellStart"/>
      <w:r w:rsidRPr="00D51C2A">
        <w:rPr>
          <w:rFonts w:ascii="Arial" w:hAnsi="Arial" w:cs="Arial"/>
          <w:iCs/>
        </w:rPr>
        <w:t>dari</w:t>
      </w:r>
      <w:proofErr w:type="spellEnd"/>
      <w:r w:rsidRPr="00D51C2A">
        <w:rPr>
          <w:rFonts w:ascii="Arial" w:hAnsi="Arial" w:cs="Arial"/>
          <w:iCs/>
        </w:rPr>
        <w:t xml:space="preserve"> Harga Sewa Lahan</w:t>
      </w:r>
      <w:r w:rsidR="00906855">
        <w:rPr>
          <w:rFonts w:ascii="Arial" w:hAnsi="Arial" w:cs="Arial"/>
          <w:iCs/>
        </w:rPr>
        <w:t>.</w:t>
      </w:r>
    </w:p>
    <w:p w14:paraId="4DC1A58E" w14:textId="77777777" w:rsidR="007A041B" w:rsidRPr="007B3497" w:rsidRDefault="007A041B" w:rsidP="001F10EB">
      <w:pPr>
        <w:rPr>
          <w:rFonts w:ascii="Arial" w:hAnsi="Arial" w:cs="Arial"/>
        </w:rPr>
      </w:pPr>
    </w:p>
    <w:p w14:paraId="4DC1A58F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1D6104">
        <w:rPr>
          <w:rFonts w:ascii="Arial" w:hAnsi="Arial" w:cs="Arial"/>
          <w:b/>
        </w:rPr>
        <w:t>6</w:t>
      </w:r>
    </w:p>
    <w:p w14:paraId="4DC1A590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CARA PEMBAYARAN</w:t>
      </w:r>
    </w:p>
    <w:p w14:paraId="4DC1A591" w14:textId="77777777" w:rsidR="00D56C3C" w:rsidRPr="001D6104" w:rsidRDefault="00D56C3C" w:rsidP="001F10EB">
      <w:pPr>
        <w:jc w:val="center"/>
        <w:rPr>
          <w:rFonts w:ascii="Arial" w:hAnsi="Arial" w:cs="Arial"/>
          <w:b/>
        </w:rPr>
      </w:pPr>
    </w:p>
    <w:p w14:paraId="4DC1A592" w14:textId="5EDC3396" w:rsidR="007A041B" w:rsidRPr="00A07FC9" w:rsidRDefault="007A041B" w:rsidP="00B2135A">
      <w:pPr>
        <w:numPr>
          <w:ilvl w:val="1"/>
          <w:numId w:val="40"/>
        </w:numPr>
        <w:spacing w:line="360" w:lineRule="auto"/>
        <w:ind w:left="540" w:hanging="540"/>
        <w:jc w:val="both"/>
        <w:rPr>
          <w:rFonts w:ascii="Arial" w:hAnsi="Arial" w:cs="Arial"/>
        </w:rPr>
      </w:pPr>
      <w:proofErr w:type="spellStart"/>
      <w:r w:rsidRPr="00A07FC9">
        <w:rPr>
          <w:rFonts w:ascii="Arial" w:hAnsi="Arial" w:cs="Arial"/>
        </w:rPr>
        <w:t>Pembayaran</w:t>
      </w:r>
      <w:proofErr w:type="spellEnd"/>
      <w:r w:rsidR="001D6104" w:rsidRPr="00A07FC9">
        <w:rPr>
          <w:rFonts w:ascii="Arial" w:hAnsi="Arial" w:cs="Arial"/>
        </w:rPr>
        <w:t xml:space="preserve"> Harga</w:t>
      </w:r>
      <w:r w:rsidRPr="00A07FC9">
        <w:rPr>
          <w:rFonts w:ascii="Arial" w:hAnsi="Arial" w:cs="Arial"/>
        </w:rPr>
        <w:t xml:space="preserve"> </w:t>
      </w:r>
      <w:r w:rsidR="009D4BBB" w:rsidRPr="00A07FC9">
        <w:rPr>
          <w:rFonts w:ascii="Arial" w:hAnsi="Arial" w:cs="Arial"/>
        </w:rPr>
        <w:t>S</w:t>
      </w:r>
      <w:r w:rsidRPr="00A07FC9">
        <w:rPr>
          <w:rFonts w:ascii="Arial" w:hAnsi="Arial" w:cs="Arial"/>
        </w:rPr>
        <w:t>ewa</w:t>
      </w:r>
      <w:r w:rsidR="009D4BBB" w:rsidRPr="00A07FC9">
        <w:rPr>
          <w:rFonts w:ascii="Arial" w:hAnsi="Arial" w:cs="Arial"/>
        </w:rPr>
        <w:t xml:space="preserve"> Lahan</w:t>
      </w:r>
      <w:r w:rsidR="001D6104" w:rsidRPr="00A07FC9">
        <w:rPr>
          <w:rFonts w:ascii="Arial" w:hAnsi="Arial" w:cs="Arial"/>
        </w:rPr>
        <w:t xml:space="preserve"> </w:t>
      </w:r>
      <w:proofErr w:type="spellStart"/>
      <w:r w:rsidR="001D6104" w:rsidRPr="00A07FC9">
        <w:rPr>
          <w:rFonts w:ascii="Arial" w:hAnsi="Arial" w:cs="Arial"/>
        </w:rPr>
        <w:t>dilakukan</w:t>
      </w:r>
      <w:proofErr w:type="spellEnd"/>
      <w:r w:rsidRPr="00A07FC9">
        <w:rPr>
          <w:rFonts w:ascii="Arial" w:hAnsi="Arial" w:cs="Arial"/>
        </w:rPr>
        <w:t xml:space="preserve"> </w:t>
      </w:r>
      <w:proofErr w:type="spellStart"/>
      <w:r w:rsidRPr="00A07FC9">
        <w:rPr>
          <w:rFonts w:ascii="Arial" w:hAnsi="Arial" w:cs="Arial"/>
        </w:rPr>
        <w:t>dalam</w:t>
      </w:r>
      <w:proofErr w:type="spellEnd"/>
      <w:r w:rsidRPr="00A07FC9">
        <w:rPr>
          <w:rFonts w:ascii="Arial" w:hAnsi="Arial" w:cs="Arial"/>
        </w:rPr>
        <w:t xml:space="preserve"> 2</w:t>
      </w:r>
      <w:r w:rsidR="00D7138C">
        <w:rPr>
          <w:rFonts w:ascii="Arial" w:hAnsi="Arial" w:cs="Arial"/>
        </w:rPr>
        <w:t xml:space="preserve"> (dua)</w:t>
      </w:r>
      <w:r w:rsidRPr="00A07FC9">
        <w:rPr>
          <w:rFonts w:ascii="Arial" w:hAnsi="Arial" w:cs="Arial"/>
        </w:rPr>
        <w:t xml:space="preserve"> </w:t>
      </w:r>
      <w:proofErr w:type="spellStart"/>
      <w:r w:rsidRPr="00A07FC9">
        <w:rPr>
          <w:rFonts w:ascii="Arial" w:hAnsi="Arial" w:cs="Arial"/>
        </w:rPr>
        <w:t>tahap</w:t>
      </w:r>
      <w:proofErr w:type="spellEnd"/>
      <w:r w:rsidR="00D56C3C" w:rsidRPr="00A07FC9">
        <w:rPr>
          <w:rFonts w:ascii="Arial" w:hAnsi="Arial" w:cs="Arial"/>
        </w:rPr>
        <w:t>,</w:t>
      </w:r>
      <w:r w:rsidRPr="00A07FC9">
        <w:rPr>
          <w:rFonts w:ascii="Arial" w:hAnsi="Arial" w:cs="Arial"/>
        </w:rPr>
        <w:t xml:space="preserve"> </w:t>
      </w:r>
      <w:proofErr w:type="spellStart"/>
      <w:r w:rsidRPr="00A07FC9">
        <w:rPr>
          <w:rFonts w:ascii="Arial" w:hAnsi="Arial" w:cs="Arial"/>
        </w:rPr>
        <w:t>yaitu</w:t>
      </w:r>
      <w:proofErr w:type="spellEnd"/>
      <w:r w:rsidRPr="00A07FC9">
        <w:rPr>
          <w:rFonts w:ascii="Arial" w:hAnsi="Arial" w:cs="Arial"/>
        </w:rPr>
        <w:t xml:space="preserve">: </w:t>
      </w:r>
    </w:p>
    <w:p w14:paraId="4DC1A593" w14:textId="77777777" w:rsidR="00D56C3C" w:rsidRPr="00A07FC9" w:rsidRDefault="007A041B" w:rsidP="001F10EB">
      <w:pPr>
        <w:pStyle w:val="BodyTextIndent"/>
        <w:numPr>
          <w:ilvl w:val="0"/>
          <w:numId w:val="17"/>
        </w:numPr>
        <w:ind w:left="907"/>
        <w:rPr>
          <w:rFonts w:ascii="Arial" w:hAnsi="Arial" w:cs="Arial"/>
          <w:sz w:val="20"/>
        </w:rPr>
      </w:pPr>
      <w:proofErr w:type="spellStart"/>
      <w:r w:rsidRPr="00A07FC9">
        <w:rPr>
          <w:rFonts w:ascii="Arial" w:hAnsi="Arial" w:cs="Arial"/>
          <w:sz w:val="20"/>
        </w:rPr>
        <w:t>Tahap</w:t>
      </w:r>
      <w:proofErr w:type="spellEnd"/>
      <w:r w:rsidRPr="00A07FC9">
        <w:rPr>
          <w:rFonts w:ascii="Arial" w:hAnsi="Arial" w:cs="Arial"/>
          <w:sz w:val="20"/>
        </w:rPr>
        <w:t xml:space="preserve"> I, </w:t>
      </w:r>
      <w:proofErr w:type="spellStart"/>
      <w:r w:rsidRPr="00A07FC9">
        <w:rPr>
          <w:rFonts w:ascii="Arial" w:hAnsi="Arial" w:cs="Arial"/>
          <w:sz w:val="20"/>
        </w:rPr>
        <w:t>sebesar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r w:rsidR="00E934AC" w:rsidRPr="00A07FC9">
        <w:rPr>
          <w:rFonts w:ascii="Arial" w:hAnsi="Arial" w:cs="Arial"/>
          <w:sz w:val="20"/>
          <w:lang w:val="id-ID"/>
        </w:rPr>
        <w:t>30</w:t>
      </w:r>
      <w:r w:rsidR="00D56C3C" w:rsidRPr="00A07FC9">
        <w:rPr>
          <w:rFonts w:ascii="Arial" w:hAnsi="Arial" w:cs="Arial"/>
          <w:sz w:val="20"/>
        </w:rPr>
        <w:t xml:space="preserve">% </w:t>
      </w:r>
      <w:r w:rsidR="00D56C3C" w:rsidRPr="00A07FC9">
        <w:rPr>
          <w:rFonts w:ascii="Arial" w:hAnsi="Arial" w:cs="Arial"/>
          <w:sz w:val="20"/>
          <w:lang w:val="id-ID"/>
        </w:rPr>
        <w:t>(</w:t>
      </w:r>
      <w:r w:rsidR="00E934AC" w:rsidRPr="00A07FC9">
        <w:rPr>
          <w:rFonts w:ascii="Arial" w:hAnsi="Arial" w:cs="Arial"/>
          <w:sz w:val="20"/>
          <w:lang w:val="id-ID"/>
        </w:rPr>
        <w:t>tiga</w:t>
      </w:r>
      <w:r w:rsidR="00D56C3C" w:rsidRPr="00A07FC9">
        <w:rPr>
          <w:rFonts w:ascii="Arial" w:hAnsi="Arial" w:cs="Arial"/>
          <w:sz w:val="20"/>
          <w:lang w:val="id-ID"/>
        </w:rPr>
        <w:t xml:space="preserve"> puluh persen) dari Harga Sewa Lahan atau</w:t>
      </w:r>
      <w:r w:rsidR="00D56C3C" w:rsidRPr="00A07FC9">
        <w:rPr>
          <w:rFonts w:ascii="Arial" w:hAnsi="Arial" w:cs="Arial"/>
          <w:sz w:val="20"/>
        </w:rPr>
        <w:t xml:space="preserve"> </w:t>
      </w:r>
      <w:proofErr w:type="spellStart"/>
      <w:r w:rsidR="00D56C3C" w:rsidRPr="00A07FC9">
        <w:rPr>
          <w:rFonts w:ascii="Arial" w:hAnsi="Arial" w:cs="Arial"/>
          <w:sz w:val="20"/>
        </w:rPr>
        <w:t>sebesar</w:t>
      </w:r>
      <w:proofErr w:type="spellEnd"/>
      <w:r w:rsidR="00D56C3C" w:rsidRPr="00A07FC9">
        <w:rPr>
          <w:rFonts w:ascii="Arial" w:hAnsi="Arial" w:cs="Arial"/>
          <w:sz w:val="20"/>
        </w:rPr>
        <w:t xml:space="preserve"> </w:t>
      </w:r>
      <w:proofErr w:type="gramStart"/>
      <w:r w:rsidRPr="00A07FC9">
        <w:rPr>
          <w:rFonts w:ascii="Arial" w:hAnsi="Arial" w:cs="Arial"/>
          <w:sz w:val="20"/>
        </w:rPr>
        <w:t>Rp</w:t>
      </w:r>
      <w:r w:rsidR="00D56C3C" w:rsidRPr="00A07FC9">
        <w:rPr>
          <w:rFonts w:ascii="Arial" w:hAnsi="Arial" w:cs="Arial"/>
          <w:sz w:val="20"/>
        </w:rPr>
        <w:t>._</w:t>
      </w:r>
      <w:proofErr w:type="gramEnd"/>
      <w:r w:rsidR="00D56C3C" w:rsidRPr="00A07FC9">
        <w:rPr>
          <w:rFonts w:ascii="Arial" w:hAnsi="Arial" w:cs="Arial"/>
          <w:sz w:val="20"/>
        </w:rPr>
        <w:t>_____________</w:t>
      </w:r>
      <w:r w:rsidR="00D56C3C" w:rsidRPr="00A07FC9">
        <w:rPr>
          <w:rFonts w:ascii="Arial" w:hAnsi="Arial" w:cs="Arial"/>
        </w:rPr>
        <w:t>,-</w:t>
      </w:r>
      <w:r w:rsidRPr="00A07FC9">
        <w:rPr>
          <w:rFonts w:ascii="Arial" w:hAnsi="Arial" w:cs="Arial"/>
          <w:sz w:val="20"/>
        </w:rPr>
        <w:t xml:space="preserve"> (</w:t>
      </w:r>
      <w:r w:rsidR="00D56C3C" w:rsidRPr="00A07FC9">
        <w:rPr>
          <w:rFonts w:ascii="Arial" w:hAnsi="Arial" w:cs="Arial"/>
          <w:sz w:val="20"/>
        </w:rPr>
        <w:t>______________</w:t>
      </w:r>
      <w:r w:rsidRPr="00A07FC9">
        <w:rPr>
          <w:rFonts w:ascii="Arial" w:hAnsi="Arial" w:cs="Arial"/>
          <w:sz w:val="20"/>
        </w:rPr>
        <w:t xml:space="preserve"> </w:t>
      </w:r>
      <w:r w:rsidR="00601D59" w:rsidRPr="00A07FC9">
        <w:rPr>
          <w:rFonts w:ascii="Arial" w:hAnsi="Arial" w:cs="Arial"/>
          <w:sz w:val="20"/>
        </w:rPr>
        <w:t>R</w:t>
      </w:r>
      <w:r w:rsidRPr="00A07FC9">
        <w:rPr>
          <w:rFonts w:ascii="Arial" w:hAnsi="Arial" w:cs="Arial"/>
          <w:sz w:val="20"/>
        </w:rPr>
        <w:t xml:space="preserve">upiah) </w:t>
      </w:r>
      <w:proofErr w:type="spellStart"/>
      <w:r w:rsidRPr="00A07FC9">
        <w:rPr>
          <w:rFonts w:ascii="Arial" w:hAnsi="Arial" w:cs="Arial"/>
          <w:sz w:val="20"/>
        </w:rPr>
        <w:t>dibayarkan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r w:rsidR="00B1066F" w:rsidRPr="00A07FC9">
        <w:rPr>
          <w:rFonts w:ascii="Arial" w:hAnsi="Arial" w:cs="Arial"/>
          <w:sz w:val="20"/>
        </w:rPr>
        <w:t>21</w:t>
      </w:r>
      <w:r w:rsidRPr="00A07FC9">
        <w:rPr>
          <w:rFonts w:ascii="Arial" w:hAnsi="Arial" w:cs="Arial"/>
          <w:sz w:val="20"/>
        </w:rPr>
        <w:t xml:space="preserve"> </w:t>
      </w:r>
      <w:r w:rsidR="005269F6" w:rsidRPr="00A07FC9">
        <w:rPr>
          <w:rFonts w:ascii="Arial" w:hAnsi="Arial" w:cs="Arial"/>
          <w:sz w:val="20"/>
        </w:rPr>
        <w:t xml:space="preserve">(dua </w:t>
      </w:r>
      <w:proofErr w:type="spellStart"/>
      <w:r w:rsidR="005269F6" w:rsidRPr="00A07FC9">
        <w:rPr>
          <w:rFonts w:ascii="Arial" w:hAnsi="Arial" w:cs="Arial"/>
          <w:sz w:val="20"/>
        </w:rPr>
        <w:t>puluh</w:t>
      </w:r>
      <w:proofErr w:type="spellEnd"/>
      <w:r w:rsidR="005269F6" w:rsidRPr="00A07FC9">
        <w:rPr>
          <w:rFonts w:ascii="Arial" w:hAnsi="Arial" w:cs="Arial"/>
          <w:sz w:val="20"/>
        </w:rPr>
        <w:t xml:space="preserve"> </w:t>
      </w:r>
      <w:proofErr w:type="spellStart"/>
      <w:r w:rsidR="005269F6" w:rsidRPr="00A07FC9">
        <w:rPr>
          <w:rFonts w:ascii="Arial" w:hAnsi="Arial" w:cs="Arial"/>
          <w:sz w:val="20"/>
        </w:rPr>
        <w:t>satu</w:t>
      </w:r>
      <w:proofErr w:type="spellEnd"/>
      <w:r w:rsidR="005269F6" w:rsidRPr="00A07FC9">
        <w:rPr>
          <w:rFonts w:ascii="Arial" w:hAnsi="Arial" w:cs="Arial"/>
          <w:sz w:val="20"/>
        </w:rPr>
        <w:t>)</w:t>
      </w:r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hari</w:t>
      </w:r>
      <w:proofErr w:type="spellEnd"/>
      <w:r w:rsidR="00B1066F" w:rsidRPr="00A07FC9">
        <w:rPr>
          <w:rFonts w:ascii="Arial" w:hAnsi="Arial" w:cs="Arial"/>
          <w:sz w:val="20"/>
        </w:rPr>
        <w:t xml:space="preserve"> </w:t>
      </w:r>
      <w:proofErr w:type="spellStart"/>
      <w:r w:rsidR="00B1066F" w:rsidRPr="00A07FC9">
        <w:rPr>
          <w:rFonts w:ascii="Arial" w:hAnsi="Arial" w:cs="Arial"/>
          <w:sz w:val="20"/>
        </w:rPr>
        <w:t>kerja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setelah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penandatanganan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Perjanjian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ini</w:t>
      </w:r>
      <w:proofErr w:type="spellEnd"/>
      <w:r w:rsidR="00D56C3C" w:rsidRPr="00A07FC9">
        <w:rPr>
          <w:rFonts w:ascii="Arial" w:hAnsi="Arial" w:cs="Arial"/>
          <w:sz w:val="20"/>
        </w:rPr>
        <w:t>;</w:t>
      </w:r>
      <w:r w:rsidR="00781DEE">
        <w:rPr>
          <w:rFonts w:ascii="Arial" w:hAnsi="Arial" w:cs="Arial"/>
          <w:sz w:val="20"/>
        </w:rPr>
        <w:t xml:space="preserve"> dan</w:t>
      </w:r>
    </w:p>
    <w:p w14:paraId="4DC1A594" w14:textId="77777777" w:rsidR="007A041B" w:rsidRPr="00A07FC9" w:rsidRDefault="007A041B" w:rsidP="0047584B">
      <w:pPr>
        <w:pStyle w:val="BodyTextIndent"/>
        <w:ind w:left="907"/>
        <w:rPr>
          <w:rFonts w:ascii="Arial" w:hAnsi="Arial" w:cs="Arial"/>
          <w:sz w:val="20"/>
        </w:rPr>
      </w:pPr>
    </w:p>
    <w:p w14:paraId="4DC1A595" w14:textId="77777777" w:rsidR="007A041B" w:rsidRPr="00A07FC9" w:rsidRDefault="007A041B" w:rsidP="001F10EB">
      <w:pPr>
        <w:pStyle w:val="BodyTextIndent"/>
        <w:numPr>
          <w:ilvl w:val="0"/>
          <w:numId w:val="17"/>
        </w:numPr>
        <w:ind w:left="907"/>
        <w:rPr>
          <w:rFonts w:ascii="Arial" w:hAnsi="Arial" w:cs="Arial"/>
          <w:sz w:val="20"/>
        </w:rPr>
      </w:pPr>
      <w:proofErr w:type="spellStart"/>
      <w:r w:rsidRPr="00A07FC9">
        <w:rPr>
          <w:rFonts w:ascii="Arial" w:hAnsi="Arial" w:cs="Arial"/>
          <w:sz w:val="20"/>
        </w:rPr>
        <w:t>Tahap</w:t>
      </w:r>
      <w:proofErr w:type="spellEnd"/>
      <w:r w:rsidRPr="00A07FC9">
        <w:rPr>
          <w:rFonts w:ascii="Arial" w:hAnsi="Arial" w:cs="Arial"/>
          <w:sz w:val="20"/>
        </w:rPr>
        <w:t xml:space="preserve"> II, </w:t>
      </w:r>
      <w:r w:rsidR="00E934AC" w:rsidRPr="00A07FC9">
        <w:rPr>
          <w:rFonts w:ascii="Arial" w:hAnsi="Arial" w:cs="Arial"/>
          <w:sz w:val="20"/>
          <w:lang w:val="id-ID"/>
        </w:rPr>
        <w:t>70</w:t>
      </w:r>
      <w:r w:rsidR="00D56C3C" w:rsidRPr="00A07FC9">
        <w:rPr>
          <w:rFonts w:ascii="Arial" w:hAnsi="Arial" w:cs="Arial"/>
          <w:sz w:val="20"/>
          <w:lang w:val="id-ID"/>
        </w:rPr>
        <w:t>% (</w:t>
      </w:r>
      <w:r w:rsidR="00E934AC" w:rsidRPr="00A07FC9">
        <w:rPr>
          <w:rFonts w:ascii="Arial" w:hAnsi="Arial" w:cs="Arial"/>
          <w:sz w:val="20"/>
          <w:lang w:val="id-ID"/>
        </w:rPr>
        <w:t>tujuh</w:t>
      </w:r>
      <w:r w:rsidR="00D56C3C" w:rsidRPr="00A07FC9">
        <w:rPr>
          <w:rFonts w:ascii="Arial" w:hAnsi="Arial" w:cs="Arial"/>
          <w:sz w:val="20"/>
          <w:lang w:val="id-ID"/>
        </w:rPr>
        <w:t xml:space="preserve"> puluh persen) dari Harga Sewa Lahan atau </w:t>
      </w:r>
      <w:proofErr w:type="spellStart"/>
      <w:r w:rsidRPr="00A07FC9">
        <w:rPr>
          <w:rFonts w:ascii="Arial" w:hAnsi="Arial" w:cs="Arial"/>
          <w:sz w:val="20"/>
        </w:rPr>
        <w:t>sebesar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proofErr w:type="gramStart"/>
      <w:r w:rsidRPr="00A07FC9">
        <w:rPr>
          <w:rFonts w:ascii="Arial" w:hAnsi="Arial" w:cs="Arial"/>
          <w:sz w:val="20"/>
        </w:rPr>
        <w:t>Rp</w:t>
      </w:r>
      <w:r w:rsidR="005B7E30">
        <w:rPr>
          <w:rFonts w:ascii="Arial" w:hAnsi="Arial" w:cs="Arial"/>
          <w:sz w:val="20"/>
        </w:rPr>
        <w:t>.</w:t>
      </w:r>
      <w:r w:rsidR="001329F9" w:rsidRPr="00A07FC9">
        <w:rPr>
          <w:rFonts w:ascii="Arial" w:hAnsi="Arial" w:cs="Arial"/>
          <w:sz w:val="20"/>
        </w:rPr>
        <w:t>_</w:t>
      </w:r>
      <w:proofErr w:type="gramEnd"/>
      <w:r w:rsidR="001329F9" w:rsidRPr="00A07FC9">
        <w:rPr>
          <w:rFonts w:ascii="Arial" w:hAnsi="Arial" w:cs="Arial"/>
          <w:sz w:val="20"/>
        </w:rPr>
        <w:t>_____________</w:t>
      </w:r>
      <w:r w:rsidR="001329F9" w:rsidRPr="00A07FC9">
        <w:rPr>
          <w:rFonts w:ascii="Arial" w:hAnsi="Arial" w:cs="Arial"/>
        </w:rPr>
        <w:t>,-</w:t>
      </w:r>
      <w:r w:rsidR="001329F9" w:rsidRPr="00A07FC9">
        <w:rPr>
          <w:rFonts w:ascii="Arial" w:hAnsi="Arial" w:cs="Arial"/>
          <w:sz w:val="20"/>
        </w:rPr>
        <w:t xml:space="preserve"> (______________ Rupiah)</w:t>
      </w:r>
      <w:r w:rsidRPr="00A07FC9">
        <w:rPr>
          <w:rFonts w:ascii="Arial" w:hAnsi="Arial" w:cs="Arial"/>
          <w:sz w:val="20"/>
        </w:rPr>
        <w:t xml:space="preserve"> </w:t>
      </w:r>
      <w:proofErr w:type="spellStart"/>
      <w:r w:rsidRPr="00A07FC9">
        <w:rPr>
          <w:rFonts w:ascii="Arial" w:hAnsi="Arial" w:cs="Arial"/>
          <w:sz w:val="20"/>
        </w:rPr>
        <w:t>dibayarkan</w:t>
      </w:r>
      <w:proofErr w:type="spellEnd"/>
      <w:r w:rsidRPr="00A07FC9">
        <w:rPr>
          <w:rFonts w:ascii="Arial" w:hAnsi="Arial" w:cs="Arial"/>
          <w:sz w:val="20"/>
        </w:rPr>
        <w:t xml:space="preserve"> </w:t>
      </w:r>
      <w:r w:rsidR="00E934AC" w:rsidRPr="00A07FC9">
        <w:rPr>
          <w:rFonts w:ascii="Arial" w:hAnsi="Arial" w:cs="Arial"/>
          <w:sz w:val="20"/>
          <w:lang w:val="id-ID"/>
        </w:rPr>
        <w:t>21 (dua puluh satu) hari</w:t>
      </w:r>
      <w:r w:rsidR="00367CE0" w:rsidRPr="00A07FC9">
        <w:rPr>
          <w:rFonts w:ascii="Arial" w:hAnsi="Arial" w:cs="Arial"/>
          <w:sz w:val="20"/>
        </w:rPr>
        <w:t xml:space="preserve"> </w:t>
      </w:r>
      <w:r w:rsidR="00915B89">
        <w:rPr>
          <w:rFonts w:ascii="Arial" w:hAnsi="Arial" w:cs="Arial"/>
          <w:sz w:val="20"/>
          <w:lang w:val="id-ID"/>
        </w:rPr>
        <w:t xml:space="preserve">kerja </w:t>
      </w:r>
      <w:proofErr w:type="spellStart"/>
      <w:r w:rsidR="00367CE0" w:rsidRPr="00A07FC9">
        <w:rPr>
          <w:rFonts w:ascii="Arial" w:hAnsi="Arial" w:cs="Arial"/>
          <w:sz w:val="20"/>
        </w:rPr>
        <w:t>setelah</w:t>
      </w:r>
      <w:proofErr w:type="spellEnd"/>
      <w:r w:rsidR="005B7E30">
        <w:rPr>
          <w:rFonts w:ascii="Arial" w:hAnsi="Arial" w:cs="Arial"/>
          <w:sz w:val="20"/>
        </w:rPr>
        <w:t xml:space="preserve"> </w:t>
      </w:r>
      <w:proofErr w:type="spellStart"/>
      <w:r w:rsidR="005B7E30">
        <w:rPr>
          <w:rFonts w:ascii="Arial" w:hAnsi="Arial" w:cs="Arial"/>
          <w:sz w:val="20"/>
        </w:rPr>
        <w:t>pekerjaan</w:t>
      </w:r>
      <w:proofErr w:type="spellEnd"/>
      <w:r w:rsidR="00E934AC" w:rsidRPr="00A07FC9">
        <w:rPr>
          <w:rFonts w:ascii="Arial" w:hAnsi="Arial" w:cs="Arial"/>
          <w:sz w:val="20"/>
          <w:lang w:val="id-ID"/>
        </w:rPr>
        <w:t xml:space="preserve"> tower, shelter, dan pagar selesai </w:t>
      </w:r>
      <w:proofErr w:type="spellStart"/>
      <w:r w:rsidR="005B7E30">
        <w:rPr>
          <w:rFonts w:ascii="Arial" w:hAnsi="Arial" w:cs="Arial"/>
          <w:sz w:val="20"/>
        </w:rPr>
        <w:t>dilakukan</w:t>
      </w:r>
      <w:proofErr w:type="spellEnd"/>
      <w:r w:rsidR="00E934AC" w:rsidRPr="00A07FC9">
        <w:rPr>
          <w:rFonts w:ascii="Arial" w:hAnsi="Arial" w:cs="Arial"/>
          <w:sz w:val="20"/>
          <w:lang w:val="id-ID"/>
        </w:rPr>
        <w:t>.</w:t>
      </w:r>
      <w:r w:rsidRPr="00A07FC9">
        <w:rPr>
          <w:rFonts w:ascii="Arial" w:hAnsi="Arial" w:cs="Arial"/>
          <w:sz w:val="20"/>
        </w:rPr>
        <w:t xml:space="preserve"> </w:t>
      </w:r>
    </w:p>
    <w:p w14:paraId="4DC1A597" w14:textId="77777777" w:rsidR="00B2135A" w:rsidRDefault="00B2135A" w:rsidP="00B2135A">
      <w:pPr>
        <w:ind w:left="540"/>
        <w:jc w:val="both"/>
        <w:rPr>
          <w:rFonts w:ascii="Arial" w:hAnsi="Arial" w:cs="Arial"/>
        </w:rPr>
      </w:pPr>
    </w:p>
    <w:p w14:paraId="4DC1A598" w14:textId="77777777" w:rsidR="00B2135A" w:rsidRDefault="00B2135A" w:rsidP="00B2135A">
      <w:pPr>
        <w:ind w:left="540"/>
        <w:jc w:val="both"/>
        <w:rPr>
          <w:rFonts w:ascii="Arial" w:hAnsi="Arial" w:cs="Arial"/>
        </w:rPr>
      </w:pPr>
    </w:p>
    <w:p w14:paraId="4DC1A599" w14:textId="77777777" w:rsidR="007A041B" w:rsidRDefault="00FC3845" w:rsidP="00B2135A">
      <w:pPr>
        <w:numPr>
          <w:ilvl w:val="1"/>
          <w:numId w:val="40"/>
        </w:numPr>
        <w:spacing w:after="120"/>
        <w:ind w:left="547" w:hanging="54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Pembayaran</w:t>
      </w:r>
      <w:proofErr w:type="spellEnd"/>
      <w:r>
        <w:rPr>
          <w:rFonts w:ascii="Arial" w:hAnsi="Arial" w:cs="Arial"/>
        </w:rPr>
        <w:t xml:space="preserve"> Harga Sewa </w:t>
      </w:r>
      <w:r w:rsidR="00625EA4">
        <w:rPr>
          <w:rFonts w:ascii="Arial" w:hAnsi="Arial" w:cs="Arial"/>
        </w:rPr>
        <w:t xml:space="preserve">Lahan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transfer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rekening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14:paraId="4DC1A59A" w14:textId="77777777" w:rsidR="007A041B" w:rsidRPr="007B3497" w:rsidRDefault="007A041B" w:rsidP="001F10EB">
      <w:pPr>
        <w:pStyle w:val="BodyTextIndent"/>
        <w:tabs>
          <w:tab w:val="left" w:pos="2160"/>
          <w:tab w:val="left" w:pos="2340"/>
        </w:tabs>
        <w:ind w:left="539"/>
        <w:rPr>
          <w:rFonts w:ascii="Arial" w:hAnsi="Arial" w:cs="Arial"/>
          <w:color w:val="000000"/>
          <w:sz w:val="20"/>
        </w:rPr>
      </w:pPr>
      <w:r w:rsidRPr="007B3497">
        <w:rPr>
          <w:rFonts w:ascii="Arial" w:hAnsi="Arial" w:cs="Arial"/>
          <w:color w:val="000000"/>
          <w:sz w:val="20"/>
        </w:rPr>
        <w:t xml:space="preserve">Bank </w:t>
      </w:r>
      <w:r w:rsidRPr="007B3497">
        <w:rPr>
          <w:rFonts w:ascii="Arial" w:hAnsi="Arial" w:cs="Arial"/>
          <w:color w:val="000000"/>
          <w:sz w:val="20"/>
        </w:rPr>
        <w:tab/>
        <w:t>:</w:t>
      </w:r>
      <w:r w:rsidR="00B2135A">
        <w:rPr>
          <w:rFonts w:ascii="Arial" w:hAnsi="Arial" w:cs="Arial"/>
          <w:color w:val="000000"/>
          <w:sz w:val="20"/>
        </w:rPr>
        <w:t xml:space="preserve"> </w:t>
      </w:r>
      <w:r w:rsidRPr="00B2135A">
        <w:rPr>
          <w:rFonts w:ascii="Arial" w:hAnsi="Arial" w:cs="Arial"/>
          <w:sz w:val="20"/>
        </w:rPr>
        <w:t xml:space="preserve"> </w:t>
      </w:r>
    </w:p>
    <w:p w14:paraId="4DC1A59B" w14:textId="40B3E286" w:rsidR="007A041B" w:rsidRPr="007B3497" w:rsidRDefault="00B2135A" w:rsidP="001F10EB">
      <w:pPr>
        <w:pStyle w:val="BodyTextIndent"/>
        <w:tabs>
          <w:tab w:val="left" w:pos="2160"/>
          <w:tab w:val="left" w:pos="2340"/>
        </w:tabs>
        <w:ind w:left="539"/>
        <w:rPr>
          <w:rFonts w:ascii="Arial" w:hAnsi="Arial" w:cs="Arial"/>
          <w:color w:val="000000"/>
          <w:sz w:val="20"/>
        </w:rPr>
      </w:pPr>
      <w:proofErr w:type="spellStart"/>
      <w:r>
        <w:rPr>
          <w:rFonts w:ascii="Arial" w:hAnsi="Arial" w:cs="Arial"/>
          <w:color w:val="000000"/>
          <w:sz w:val="20"/>
        </w:rPr>
        <w:t>Nomor</w:t>
      </w:r>
      <w:proofErr w:type="spellEnd"/>
      <w:r w:rsidR="007A041B" w:rsidRPr="007B3497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  <w:sz w:val="20"/>
        </w:rPr>
        <w:t>Rekening</w:t>
      </w:r>
      <w:proofErr w:type="spellEnd"/>
      <w:r w:rsidR="007A041B" w:rsidRPr="007B3497">
        <w:rPr>
          <w:rFonts w:ascii="Arial" w:hAnsi="Arial" w:cs="Arial"/>
          <w:color w:val="000000"/>
          <w:sz w:val="20"/>
        </w:rPr>
        <w:t xml:space="preserve"> </w:t>
      </w:r>
      <w:r w:rsidR="007A041B" w:rsidRPr="007B3497">
        <w:rPr>
          <w:rFonts w:ascii="Arial" w:hAnsi="Arial" w:cs="Arial"/>
          <w:color w:val="000000"/>
          <w:sz w:val="20"/>
        </w:rPr>
        <w:tab/>
        <w:t>:</w:t>
      </w:r>
      <w:r w:rsidR="007A041B" w:rsidRPr="007B3497">
        <w:rPr>
          <w:rFonts w:ascii="Arial" w:hAnsi="Arial" w:cs="Arial"/>
          <w:color w:val="000000"/>
          <w:sz w:val="20"/>
        </w:rPr>
        <w:tab/>
      </w:r>
    </w:p>
    <w:p w14:paraId="4DC1A59C" w14:textId="77777777" w:rsidR="007A041B" w:rsidRPr="007B3497" w:rsidRDefault="00B2135A" w:rsidP="001F10EB">
      <w:pPr>
        <w:pStyle w:val="BodyTextIndent"/>
        <w:tabs>
          <w:tab w:val="left" w:pos="2160"/>
          <w:tab w:val="left" w:pos="2340"/>
        </w:tabs>
        <w:ind w:left="539"/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color w:val="000000"/>
          <w:sz w:val="20"/>
        </w:rPr>
        <w:t>Atas N</w:t>
      </w:r>
      <w:r w:rsidR="007A041B" w:rsidRPr="007B3497">
        <w:rPr>
          <w:rFonts w:ascii="Arial" w:hAnsi="Arial" w:cs="Arial"/>
          <w:color w:val="000000"/>
          <w:sz w:val="20"/>
        </w:rPr>
        <w:t>ama</w:t>
      </w:r>
      <w:r w:rsidR="007A041B" w:rsidRPr="007B3497">
        <w:rPr>
          <w:rFonts w:ascii="Arial" w:hAnsi="Arial" w:cs="Arial"/>
          <w:color w:val="000000"/>
          <w:sz w:val="20"/>
        </w:rPr>
        <w:tab/>
        <w:t>:</w:t>
      </w:r>
      <w:r w:rsidR="007A041B" w:rsidRPr="007B3497">
        <w:rPr>
          <w:rFonts w:ascii="Arial" w:hAnsi="Arial" w:cs="Arial"/>
          <w:color w:val="000000"/>
          <w:sz w:val="20"/>
        </w:rPr>
        <w:tab/>
      </w:r>
    </w:p>
    <w:p w14:paraId="4DC1A59E" w14:textId="77777777" w:rsidR="007A041B" w:rsidRPr="007B3497" w:rsidRDefault="007A041B" w:rsidP="001F10EB">
      <w:pPr>
        <w:tabs>
          <w:tab w:val="left" w:pos="540"/>
        </w:tabs>
        <w:ind w:left="540"/>
        <w:jc w:val="both"/>
        <w:rPr>
          <w:rFonts w:ascii="Arial" w:hAnsi="Arial" w:cs="Arial"/>
        </w:rPr>
      </w:pPr>
    </w:p>
    <w:p w14:paraId="4DC1A59F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ED50E2">
        <w:rPr>
          <w:rFonts w:ascii="Arial" w:hAnsi="Arial" w:cs="Arial"/>
          <w:b/>
        </w:rPr>
        <w:t>7</w:t>
      </w:r>
    </w:p>
    <w:p w14:paraId="4DC1A5A0" w14:textId="77777777" w:rsidR="007A041B" w:rsidRDefault="00781DEE" w:rsidP="001F10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PAJAK DAN RETRIBUSI</w:t>
      </w:r>
    </w:p>
    <w:p w14:paraId="4DC1A5A1" w14:textId="77777777" w:rsidR="001329F9" w:rsidRPr="007E0BAF" w:rsidRDefault="001329F9" w:rsidP="001F10EB">
      <w:pPr>
        <w:jc w:val="center"/>
        <w:rPr>
          <w:rFonts w:ascii="Arial" w:hAnsi="Arial" w:cs="Arial"/>
          <w:b/>
        </w:rPr>
      </w:pPr>
    </w:p>
    <w:p w14:paraId="4DC1A5A2" w14:textId="77777777" w:rsidR="007A041B" w:rsidRPr="009D1FD8" w:rsidRDefault="008272BB" w:rsidP="001F10EB">
      <w:pPr>
        <w:jc w:val="both"/>
        <w:rPr>
          <w:rFonts w:ascii="Arial" w:hAnsi="Arial" w:cs="Arial"/>
        </w:rPr>
      </w:pPr>
      <w:r w:rsidRPr="009D1FD8">
        <w:rPr>
          <w:rFonts w:ascii="Arial" w:hAnsi="Arial" w:cs="Arial"/>
        </w:rPr>
        <w:t xml:space="preserve">Masing-masing </w:t>
      </w:r>
      <w:proofErr w:type="spellStart"/>
      <w:r w:rsidRPr="009D1FD8">
        <w:rPr>
          <w:rFonts w:ascii="Arial" w:hAnsi="Arial" w:cs="Arial"/>
        </w:rPr>
        <w:t>Pihak</w:t>
      </w:r>
      <w:proofErr w:type="spellEnd"/>
      <w:r w:rsidRPr="009D1FD8">
        <w:rPr>
          <w:rFonts w:ascii="Arial" w:hAnsi="Arial" w:cs="Arial"/>
        </w:rPr>
        <w:t xml:space="preserve"> </w:t>
      </w:r>
      <w:proofErr w:type="spellStart"/>
      <w:r w:rsidR="007E0BAF" w:rsidRPr="009D1FD8">
        <w:rPr>
          <w:rFonts w:ascii="Arial" w:hAnsi="Arial" w:cs="Arial"/>
        </w:rPr>
        <w:t>akan</w:t>
      </w:r>
      <w:proofErr w:type="spellEnd"/>
      <w:r w:rsidR="007E0BAF" w:rsidRPr="009D1FD8">
        <w:rPr>
          <w:rFonts w:ascii="Arial" w:hAnsi="Arial" w:cs="Arial"/>
        </w:rPr>
        <w:t xml:space="preserve"> </w:t>
      </w:r>
      <w:proofErr w:type="spellStart"/>
      <w:r w:rsidR="007E0BAF" w:rsidRPr="009D1FD8">
        <w:rPr>
          <w:rFonts w:ascii="Arial" w:hAnsi="Arial" w:cs="Arial"/>
        </w:rPr>
        <w:t>men</w:t>
      </w:r>
      <w:r w:rsidRPr="009D1FD8">
        <w:rPr>
          <w:rFonts w:ascii="Arial" w:hAnsi="Arial" w:cs="Arial"/>
        </w:rPr>
        <w:t>anggung</w:t>
      </w:r>
      <w:proofErr w:type="spellEnd"/>
      <w:r w:rsidRPr="009D1FD8">
        <w:rPr>
          <w:rFonts w:ascii="Arial" w:hAnsi="Arial" w:cs="Arial"/>
        </w:rPr>
        <w:t xml:space="preserve"> </w:t>
      </w:r>
      <w:proofErr w:type="spellStart"/>
      <w:r w:rsidRPr="009D1FD8">
        <w:rPr>
          <w:rFonts w:ascii="Arial" w:hAnsi="Arial" w:cs="Arial"/>
        </w:rPr>
        <w:t>sendiri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441465" w:rsidRPr="009D1FD8">
        <w:rPr>
          <w:rFonts w:ascii="Arial" w:hAnsi="Arial" w:cs="Arial"/>
        </w:rPr>
        <w:t>segala</w:t>
      </w:r>
      <w:proofErr w:type="spellEnd"/>
      <w:r w:rsidR="00441465" w:rsidRPr="009D1FD8">
        <w:rPr>
          <w:rFonts w:ascii="Arial" w:hAnsi="Arial" w:cs="Arial"/>
        </w:rPr>
        <w:t xml:space="preserve"> </w:t>
      </w:r>
      <w:r w:rsidR="00781DEE">
        <w:rPr>
          <w:rFonts w:ascii="Arial" w:hAnsi="Arial" w:cs="Arial"/>
        </w:rPr>
        <w:t>Pajak</w:t>
      </w:r>
      <w:r w:rsidR="00441465" w:rsidRPr="009D1FD8">
        <w:rPr>
          <w:rFonts w:ascii="Arial" w:hAnsi="Arial" w:cs="Arial"/>
        </w:rPr>
        <w:t xml:space="preserve">, </w:t>
      </w:r>
      <w:proofErr w:type="spellStart"/>
      <w:r w:rsidR="00441465" w:rsidRPr="009D1FD8">
        <w:rPr>
          <w:rFonts w:ascii="Arial" w:hAnsi="Arial" w:cs="Arial"/>
        </w:rPr>
        <w:t>retribusi</w:t>
      </w:r>
      <w:proofErr w:type="spellEnd"/>
      <w:r w:rsidR="00E86B2A">
        <w:rPr>
          <w:rFonts w:ascii="Arial" w:hAnsi="Arial" w:cs="Arial"/>
        </w:rPr>
        <w:t>,</w:t>
      </w:r>
      <w:r w:rsidR="007A041B" w:rsidRPr="009D1FD8">
        <w:rPr>
          <w:rFonts w:ascii="Arial" w:hAnsi="Arial" w:cs="Arial"/>
        </w:rPr>
        <w:t xml:space="preserve"> dan</w:t>
      </w:r>
      <w:r w:rsidR="00441465" w:rsidRPr="009D1FD8">
        <w:rPr>
          <w:rFonts w:ascii="Arial" w:hAnsi="Arial" w:cs="Arial"/>
        </w:rPr>
        <w:t>/</w:t>
      </w:r>
      <w:proofErr w:type="spellStart"/>
      <w:r w:rsidR="007A041B" w:rsidRPr="009D1FD8">
        <w:rPr>
          <w:rFonts w:ascii="Arial" w:hAnsi="Arial" w:cs="Arial"/>
        </w:rPr>
        <w:t>atau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441465" w:rsidRPr="009D1FD8">
        <w:rPr>
          <w:rFonts w:ascii="Arial" w:hAnsi="Arial" w:cs="Arial"/>
        </w:rPr>
        <w:t>biaya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lainnya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sehubungan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dengan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peraturan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1C2104" w:rsidRPr="009D1FD8">
        <w:rPr>
          <w:rFonts w:ascii="Arial" w:hAnsi="Arial" w:cs="Arial"/>
        </w:rPr>
        <w:t>perundangan</w:t>
      </w:r>
      <w:r w:rsidR="0077431D" w:rsidRPr="009D1FD8">
        <w:rPr>
          <w:rFonts w:ascii="Arial" w:hAnsi="Arial" w:cs="Arial"/>
        </w:rPr>
        <w:t>-undangan</w:t>
      </w:r>
      <w:proofErr w:type="spellEnd"/>
      <w:r w:rsidR="007A041B" w:rsidRPr="009D1FD8">
        <w:rPr>
          <w:rFonts w:ascii="Arial" w:hAnsi="Arial" w:cs="Arial"/>
        </w:rPr>
        <w:t xml:space="preserve"> yang </w:t>
      </w:r>
      <w:proofErr w:type="spellStart"/>
      <w:r w:rsidR="007A041B" w:rsidRPr="009D1FD8">
        <w:rPr>
          <w:rFonts w:ascii="Arial" w:hAnsi="Arial" w:cs="Arial"/>
        </w:rPr>
        <w:t>berlaku</w:t>
      </w:r>
      <w:proofErr w:type="spellEnd"/>
      <w:r w:rsidR="00441465" w:rsidRPr="009D1FD8">
        <w:rPr>
          <w:rFonts w:ascii="Arial" w:hAnsi="Arial" w:cs="Arial"/>
        </w:rPr>
        <w:t xml:space="preserve"> </w:t>
      </w:r>
      <w:r w:rsidR="007A041B" w:rsidRPr="009D1FD8">
        <w:rPr>
          <w:rFonts w:ascii="Arial" w:hAnsi="Arial" w:cs="Arial"/>
        </w:rPr>
        <w:t xml:space="preserve">yang </w:t>
      </w:r>
      <w:proofErr w:type="spellStart"/>
      <w:r w:rsidR="007A041B" w:rsidRPr="009D1FD8">
        <w:rPr>
          <w:rFonts w:ascii="Arial" w:hAnsi="Arial" w:cs="Arial"/>
        </w:rPr>
        <w:t>timbul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akibat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1C2104" w:rsidRPr="009D1FD8">
        <w:rPr>
          <w:rFonts w:ascii="Arial" w:hAnsi="Arial" w:cs="Arial"/>
        </w:rPr>
        <w:t>pelaksanaan</w:t>
      </w:r>
      <w:proofErr w:type="spellEnd"/>
      <w:r w:rsidR="001C2104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Perjanjian</w:t>
      </w:r>
      <w:proofErr w:type="spellEnd"/>
      <w:r w:rsidR="007A041B" w:rsidRPr="009D1FD8">
        <w:rPr>
          <w:rFonts w:ascii="Arial" w:hAnsi="Arial" w:cs="Arial"/>
        </w:rPr>
        <w:t xml:space="preserve"> </w:t>
      </w:r>
      <w:proofErr w:type="spellStart"/>
      <w:r w:rsidR="007A041B" w:rsidRPr="009D1FD8">
        <w:rPr>
          <w:rFonts w:ascii="Arial" w:hAnsi="Arial" w:cs="Arial"/>
        </w:rPr>
        <w:t>ini</w:t>
      </w:r>
      <w:proofErr w:type="spellEnd"/>
      <w:r w:rsidR="00441465" w:rsidRPr="009D1FD8">
        <w:rPr>
          <w:rFonts w:ascii="Arial" w:hAnsi="Arial" w:cs="Arial"/>
        </w:rPr>
        <w:t>.</w:t>
      </w:r>
    </w:p>
    <w:p w14:paraId="4DC1A5A4" w14:textId="77777777" w:rsidR="00781DEE" w:rsidRPr="007B3497" w:rsidRDefault="00781DEE" w:rsidP="001F10EB">
      <w:pPr>
        <w:rPr>
          <w:rFonts w:ascii="Arial" w:hAnsi="Arial" w:cs="Arial"/>
        </w:rPr>
      </w:pPr>
    </w:p>
    <w:p w14:paraId="4DC1A5A5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77431D">
        <w:rPr>
          <w:rFonts w:ascii="Arial" w:hAnsi="Arial" w:cs="Arial"/>
          <w:b/>
        </w:rPr>
        <w:t>8</w:t>
      </w:r>
    </w:p>
    <w:p w14:paraId="4DC1A5A6" w14:textId="77777777" w:rsidR="007A041B" w:rsidRDefault="0077431D" w:rsidP="001F10E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HAK DAN </w:t>
      </w:r>
      <w:r w:rsidR="007A041B" w:rsidRPr="00ED7A79">
        <w:rPr>
          <w:rFonts w:ascii="Arial" w:hAnsi="Arial" w:cs="Arial"/>
          <w:b/>
        </w:rPr>
        <w:t>KEWAJIBAN PARA PIHAK</w:t>
      </w:r>
    </w:p>
    <w:p w14:paraId="4DC1A5A7" w14:textId="77777777" w:rsidR="001329F9" w:rsidRPr="0077431D" w:rsidRDefault="001329F9" w:rsidP="001F10EB">
      <w:pPr>
        <w:jc w:val="center"/>
        <w:rPr>
          <w:rFonts w:ascii="Arial" w:hAnsi="Arial" w:cs="Arial"/>
          <w:b/>
        </w:rPr>
      </w:pPr>
    </w:p>
    <w:p w14:paraId="4DC1A5A8" w14:textId="77777777" w:rsidR="00D444F9" w:rsidRDefault="00044412" w:rsidP="00B2135A">
      <w:pPr>
        <w:numPr>
          <w:ilvl w:val="1"/>
          <w:numId w:val="41"/>
        </w:numPr>
        <w:spacing w:after="8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Selain </w:t>
      </w:r>
      <w:proofErr w:type="spellStart"/>
      <w:r>
        <w:rPr>
          <w:rFonts w:ascii="Arial" w:hAnsi="Arial" w:cs="Arial"/>
        </w:rPr>
        <w:t>diatur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pasal-pasal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memiliki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hak-hak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sebagai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berikut</w:t>
      </w:r>
      <w:proofErr w:type="spellEnd"/>
      <w:r w:rsidR="00D444F9">
        <w:rPr>
          <w:rFonts w:ascii="Arial" w:hAnsi="Arial" w:cs="Arial"/>
        </w:rPr>
        <w:t>:</w:t>
      </w:r>
    </w:p>
    <w:p w14:paraId="4DC1A5A9" w14:textId="77777777" w:rsidR="00D444F9" w:rsidRDefault="00214AD3" w:rsidP="00214AD3">
      <w:pPr>
        <w:numPr>
          <w:ilvl w:val="0"/>
          <w:numId w:val="28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D444F9">
        <w:rPr>
          <w:rFonts w:ascii="Arial" w:hAnsi="Arial" w:cs="Arial"/>
        </w:rPr>
        <w:t>enerima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pembayaran</w:t>
      </w:r>
      <w:proofErr w:type="spellEnd"/>
      <w:r w:rsidR="00D444F9">
        <w:rPr>
          <w:rFonts w:ascii="Arial" w:hAnsi="Arial" w:cs="Arial"/>
        </w:rPr>
        <w:t xml:space="preserve"> </w:t>
      </w:r>
      <w:r w:rsidR="005269F6">
        <w:rPr>
          <w:rFonts w:ascii="Arial" w:hAnsi="Arial" w:cs="Arial"/>
        </w:rPr>
        <w:t>Harga</w:t>
      </w:r>
      <w:r w:rsidR="00D444F9">
        <w:rPr>
          <w:rFonts w:ascii="Arial" w:hAnsi="Arial" w:cs="Arial"/>
        </w:rPr>
        <w:t xml:space="preserve"> </w:t>
      </w:r>
      <w:r w:rsidR="005269F6">
        <w:rPr>
          <w:rFonts w:ascii="Arial" w:hAnsi="Arial" w:cs="Arial"/>
        </w:rPr>
        <w:t>S</w:t>
      </w:r>
      <w:r w:rsidR="00D444F9">
        <w:rPr>
          <w:rFonts w:ascii="Arial" w:hAnsi="Arial" w:cs="Arial"/>
        </w:rPr>
        <w:t>ewa</w:t>
      </w:r>
      <w:r w:rsidR="005269F6">
        <w:rPr>
          <w:rFonts w:ascii="Arial" w:hAnsi="Arial" w:cs="Arial"/>
        </w:rPr>
        <w:t xml:space="preserve"> Lahan</w:t>
      </w:r>
      <w:r>
        <w:rPr>
          <w:rFonts w:ascii="Arial" w:hAnsi="Arial" w:cs="Arial"/>
        </w:rPr>
        <w:t>;</w:t>
      </w:r>
    </w:p>
    <w:p w14:paraId="4DC1A5AA" w14:textId="77777777" w:rsidR="00214AD3" w:rsidRDefault="00214AD3" w:rsidP="00214AD3">
      <w:pPr>
        <w:tabs>
          <w:tab w:val="left" w:pos="900"/>
        </w:tabs>
        <w:ind w:left="900" w:hanging="360"/>
        <w:jc w:val="both"/>
        <w:rPr>
          <w:rFonts w:ascii="Arial" w:hAnsi="Arial" w:cs="Arial"/>
        </w:rPr>
      </w:pPr>
    </w:p>
    <w:p w14:paraId="4DC1A5AB" w14:textId="77777777" w:rsidR="00044412" w:rsidRPr="00044412" w:rsidRDefault="00214AD3" w:rsidP="00214AD3">
      <w:pPr>
        <w:numPr>
          <w:ilvl w:val="0"/>
          <w:numId w:val="28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D444F9">
        <w:rPr>
          <w:rFonts w:ascii="Arial" w:hAnsi="Arial" w:cs="Arial"/>
        </w:rPr>
        <w:t>enerima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pengembalian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Obyek</w:t>
      </w:r>
      <w:proofErr w:type="spellEnd"/>
      <w:r w:rsidR="00D444F9">
        <w:rPr>
          <w:rFonts w:ascii="Arial" w:hAnsi="Arial" w:cs="Arial"/>
        </w:rPr>
        <w:t xml:space="preserve"> Sewa pada </w:t>
      </w:r>
      <w:proofErr w:type="spellStart"/>
      <w:r w:rsidR="00D444F9">
        <w:rPr>
          <w:rFonts w:ascii="Arial" w:hAnsi="Arial" w:cs="Arial"/>
        </w:rPr>
        <w:t>saat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berakhirnya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Jangka</w:t>
      </w:r>
      <w:proofErr w:type="spellEnd"/>
      <w:r w:rsidR="00D444F9">
        <w:rPr>
          <w:rFonts w:ascii="Arial" w:hAnsi="Arial" w:cs="Arial"/>
        </w:rPr>
        <w:t xml:space="preserve"> Waktu</w:t>
      </w:r>
      <w:r w:rsidR="00D444F9" w:rsidRPr="007B3497">
        <w:rPr>
          <w:rFonts w:ascii="Arial" w:hAnsi="Arial" w:cs="Arial"/>
        </w:rPr>
        <w:t xml:space="preserve"> Sewa</w:t>
      </w:r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berdasarkan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Perjanjian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ini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dalam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keadaan</w:t>
      </w:r>
      <w:proofErr w:type="spellEnd"/>
      <w:r w:rsidR="00D444F9">
        <w:rPr>
          <w:rFonts w:ascii="Arial" w:hAnsi="Arial" w:cs="Arial"/>
        </w:rPr>
        <w:t xml:space="preserve"> </w:t>
      </w:r>
      <w:proofErr w:type="spellStart"/>
      <w:r w:rsidR="00D444F9">
        <w:rPr>
          <w:rFonts w:ascii="Arial" w:hAnsi="Arial" w:cs="Arial"/>
        </w:rPr>
        <w:t>kosong</w:t>
      </w:r>
      <w:proofErr w:type="spellEnd"/>
      <w:r w:rsidR="00D444F9">
        <w:rPr>
          <w:rFonts w:ascii="Arial" w:hAnsi="Arial" w:cs="Arial"/>
        </w:rPr>
        <w:t xml:space="preserve">, </w:t>
      </w:r>
      <w:proofErr w:type="spellStart"/>
      <w:r w:rsidR="00F406DC">
        <w:rPr>
          <w:rFonts w:ascii="Arial" w:hAnsi="Arial" w:cs="Arial"/>
        </w:rPr>
        <w:t>tidak</w:t>
      </w:r>
      <w:proofErr w:type="spellEnd"/>
      <w:r w:rsidR="00F406DC">
        <w:rPr>
          <w:rFonts w:ascii="Arial" w:hAnsi="Arial" w:cs="Arial"/>
        </w:rPr>
        <w:t xml:space="preserve"> </w:t>
      </w:r>
      <w:proofErr w:type="spellStart"/>
      <w:r w:rsidR="00F406DC">
        <w:rPr>
          <w:rFonts w:ascii="Arial" w:hAnsi="Arial" w:cs="Arial"/>
        </w:rPr>
        <w:t>berpenghuni</w:t>
      </w:r>
      <w:proofErr w:type="spellEnd"/>
      <w:r w:rsidR="00E86B2A">
        <w:rPr>
          <w:rFonts w:ascii="Arial" w:hAnsi="Arial" w:cs="Arial"/>
        </w:rPr>
        <w:t>,</w:t>
      </w:r>
      <w:r w:rsidR="00F406DC">
        <w:rPr>
          <w:rFonts w:ascii="Arial" w:hAnsi="Arial" w:cs="Arial"/>
        </w:rPr>
        <w:t xml:space="preserve"> dan </w:t>
      </w:r>
      <w:proofErr w:type="spellStart"/>
      <w:r w:rsidR="00F406DC">
        <w:rPr>
          <w:rFonts w:ascii="Arial" w:hAnsi="Arial" w:cs="Arial"/>
        </w:rPr>
        <w:t>tidak</w:t>
      </w:r>
      <w:proofErr w:type="spellEnd"/>
      <w:r w:rsidR="00F406DC">
        <w:rPr>
          <w:rFonts w:ascii="Arial" w:hAnsi="Arial" w:cs="Arial"/>
        </w:rPr>
        <w:t xml:space="preserve"> </w:t>
      </w:r>
      <w:proofErr w:type="spellStart"/>
      <w:r w:rsidR="00F406DC">
        <w:rPr>
          <w:rFonts w:ascii="Arial" w:hAnsi="Arial" w:cs="Arial"/>
        </w:rPr>
        <w:t>terdapat</w:t>
      </w:r>
      <w:proofErr w:type="spellEnd"/>
      <w:r w:rsidR="00F406DC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F406DC">
        <w:rPr>
          <w:rFonts w:ascii="Arial" w:hAnsi="Arial" w:cs="Arial"/>
        </w:rPr>
        <w:t xml:space="preserve"> </w:t>
      </w:r>
      <w:proofErr w:type="spellStart"/>
      <w:r w:rsidR="00625EA4">
        <w:rPr>
          <w:rFonts w:ascii="Arial" w:hAnsi="Arial" w:cs="Arial"/>
        </w:rPr>
        <w:t>ataupun</w:t>
      </w:r>
      <w:proofErr w:type="spellEnd"/>
      <w:r w:rsidR="00625EA4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F406DC">
        <w:rPr>
          <w:rFonts w:ascii="Arial" w:hAnsi="Arial" w:cs="Arial"/>
        </w:rPr>
        <w:t>.</w:t>
      </w:r>
    </w:p>
    <w:p w14:paraId="4DC1A5AC" w14:textId="77777777" w:rsidR="001329F9" w:rsidRDefault="001329F9" w:rsidP="0047584B">
      <w:pPr>
        <w:ind w:left="540"/>
        <w:jc w:val="both"/>
        <w:rPr>
          <w:rFonts w:ascii="Arial" w:hAnsi="Arial" w:cs="Arial"/>
        </w:rPr>
      </w:pPr>
    </w:p>
    <w:p w14:paraId="4DC1A5AD" w14:textId="77777777" w:rsidR="00044412" w:rsidRDefault="00044412" w:rsidP="00B2135A">
      <w:pPr>
        <w:numPr>
          <w:ilvl w:val="1"/>
          <w:numId w:val="41"/>
        </w:numPr>
        <w:spacing w:line="360" w:lineRule="auto"/>
        <w:ind w:left="540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Selain </w:t>
      </w:r>
      <w:proofErr w:type="spellStart"/>
      <w:r>
        <w:rPr>
          <w:rFonts w:ascii="Arial" w:hAnsi="Arial" w:cs="Arial"/>
        </w:rPr>
        <w:t>diatur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pasal-pasal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hak-hak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berikut</w:t>
      </w:r>
      <w:proofErr w:type="spellEnd"/>
      <w:r>
        <w:rPr>
          <w:rFonts w:ascii="Arial" w:hAnsi="Arial" w:cs="Arial"/>
        </w:rPr>
        <w:t>:</w:t>
      </w:r>
    </w:p>
    <w:p w14:paraId="4DC1A5AE" w14:textId="366766B8" w:rsidR="00044412" w:rsidRDefault="00214AD3" w:rsidP="00214AD3">
      <w:pPr>
        <w:numPr>
          <w:ilvl w:val="0"/>
          <w:numId w:val="29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044412">
        <w:rPr>
          <w:rFonts w:ascii="Arial" w:hAnsi="Arial" w:cs="Arial"/>
        </w:rPr>
        <w:t>enggunakan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1329F9">
        <w:rPr>
          <w:rFonts w:ascii="Arial" w:hAnsi="Arial" w:cs="Arial"/>
        </w:rPr>
        <w:t>Obyek</w:t>
      </w:r>
      <w:proofErr w:type="spellEnd"/>
      <w:r w:rsidR="001329F9">
        <w:rPr>
          <w:rFonts w:ascii="Arial" w:hAnsi="Arial" w:cs="Arial"/>
        </w:rPr>
        <w:t xml:space="preserve"> S</w:t>
      </w:r>
      <w:r w:rsidR="00044412">
        <w:rPr>
          <w:rFonts w:ascii="Arial" w:hAnsi="Arial" w:cs="Arial"/>
        </w:rPr>
        <w:t>ewa</w:t>
      </w:r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termasuk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menggunakan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akses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jalan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ke</w:t>
      </w:r>
      <w:proofErr w:type="spellEnd"/>
      <w:r w:rsidR="003062A6">
        <w:rPr>
          <w:rFonts w:ascii="Arial" w:hAnsi="Arial" w:cs="Arial"/>
        </w:rPr>
        <w:t xml:space="preserve"> </w:t>
      </w:r>
      <w:proofErr w:type="spellStart"/>
      <w:r w:rsidR="003062A6">
        <w:rPr>
          <w:rFonts w:ascii="Arial" w:hAnsi="Arial" w:cs="Arial"/>
        </w:rPr>
        <w:t>Obyek</w:t>
      </w:r>
      <w:proofErr w:type="spellEnd"/>
      <w:r w:rsidR="003062A6">
        <w:rPr>
          <w:rFonts w:ascii="Arial" w:hAnsi="Arial" w:cs="Arial"/>
        </w:rPr>
        <w:t xml:space="preserve"> Sewa</w:t>
      </w:r>
      <w:r w:rsidR="00044412">
        <w:rPr>
          <w:rFonts w:ascii="Arial" w:hAnsi="Arial" w:cs="Arial"/>
        </w:rPr>
        <w:t>,</w:t>
      </w:r>
      <w:r w:rsidR="00716B26">
        <w:rPr>
          <w:rFonts w:ascii="Arial" w:hAnsi="Arial" w:cs="Arial"/>
          <w:lang w:val="id-ID"/>
        </w:rPr>
        <w:t xml:space="preserve"> </w:t>
      </w:r>
      <w:proofErr w:type="spellStart"/>
      <w:r w:rsidR="00044412">
        <w:rPr>
          <w:rFonts w:ascii="Arial" w:hAnsi="Arial" w:cs="Arial"/>
        </w:rPr>
        <w:t>sampai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dengan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berakhirnya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Jangka</w:t>
      </w:r>
      <w:proofErr w:type="spellEnd"/>
      <w:r w:rsidR="00044412">
        <w:rPr>
          <w:rFonts w:ascii="Arial" w:hAnsi="Arial" w:cs="Arial"/>
        </w:rPr>
        <w:t xml:space="preserve"> Waktu</w:t>
      </w:r>
      <w:r w:rsidR="00044412" w:rsidRPr="007B3497">
        <w:rPr>
          <w:rFonts w:ascii="Arial" w:hAnsi="Arial" w:cs="Arial"/>
        </w:rPr>
        <w:t xml:space="preserve"> Sewa</w:t>
      </w:r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tanpa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ada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g</w:t>
      </w:r>
      <w:r>
        <w:rPr>
          <w:rFonts w:ascii="Arial" w:hAnsi="Arial" w:cs="Arial"/>
        </w:rPr>
        <w:t>angguan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manapun</w:t>
      </w:r>
      <w:proofErr w:type="spellEnd"/>
      <w:r>
        <w:rPr>
          <w:rFonts w:ascii="Arial" w:hAnsi="Arial" w:cs="Arial"/>
        </w:rPr>
        <w:t xml:space="preserve"> juga;</w:t>
      </w:r>
    </w:p>
    <w:p w14:paraId="4DC1A5AF" w14:textId="77777777" w:rsidR="00214AD3" w:rsidRPr="00214AD3" w:rsidRDefault="00214AD3" w:rsidP="00214AD3">
      <w:pPr>
        <w:tabs>
          <w:tab w:val="left" w:pos="900"/>
        </w:tabs>
        <w:ind w:left="900" w:hanging="360"/>
        <w:jc w:val="both"/>
        <w:rPr>
          <w:rFonts w:ascii="Arial" w:hAnsi="Arial" w:cs="Arial"/>
        </w:rPr>
      </w:pPr>
    </w:p>
    <w:p w14:paraId="4DC1A5B0" w14:textId="77777777" w:rsidR="00044412" w:rsidRDefault="00F83804" w:rsidP="00214AD3">
      <w:pPr>
        <w:numPr>
          <w:ilvl w:val="0"/>
          <w:numId w:val="29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044412">
        <w:rPr>
          <w:rFonts w:ascii="Arial" w:hAnsi="Arial" w:cs="Arial"/>
        </w:rPr>
        <w:t xml:space="preserve">, </w:t>
      </w:r>
      <w:r w:rsidRPr="0047584B">
        <w:rPr>
          <w:rFonts w:ascii="Arial" w:hAnsi="Arial" w:cs="Arial"/>
        </w:rPr>
        <w:t>Operator</w:t>
      </w:r>
      <w:r w:rsidR="00625EA4" w:rsidRPr="0047584B">
        <w:rPr>
          <w:rFonts w:ascii="Arial" w:hAnsi="Arial" w:cs="Arial"/>
        </w:rPr>
        <w:t xml:space="preserve">, Operator </w:t>
      </w:r>
      <w:proofErr w:type="spellStart"/>
      <w:r w:rsidR="00625EA4" w:rsidRPr="0047584B">
        <w:rPr>
          <w:rFonts w:ascii="Arial" w:hAnsi="Arial" w:cs="Arial"/>
        </w:rPr>
        <w:t>Tambahan</w:t>
      </w:r>
      <w:proofErr w:type="spellEnd"/>
      <w:r w:rsidR="00E86B2A">
        <w:rPr>
          <w:rFonts w:ascii="Arial" w:hAnsi="Arial" w:cs="Arial"/>
        </w:rPr>
        <w:t>,</w:t>
      </w:r>
      <w:r w:rsidR="00044412">
        <w:rPr>
          <w:rFonts w:ascii="Arial" w:hAnsi="Arial" w:cs="Arial"/>
        </w:rPr>
        <w:t xml:space="preserve"> dan/</w:t>
      </w:r>
      <w:proofErr w:type="spellStart"/>
      <w:r w:rsidR="00044412">
        <w:rPr>
          <w:rFonts w:ascii="Arial" w:hAnsi="Arial" w:cs="Arial"/>
        </w:rPr>
        <w:t>atau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p</w:t>
      </w:r>
      <w:r w:rsidR="001329F9">
        <w:rPr>
          <w:rFonts w:ascii="Arial" w:hAnsi="Arial" w:cs="Arial"/>
        </w:rPr>
        <w:t>ihak</w:t>
      </w:r>
      <w:proofErr w:type="spellEnd"/>
      <w:r w:rsidR="001329F9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k</w:t>
      </w:r>
      <w:r w:rsidR="001329F9">
        <w:rPr>
          <w:rFonts w:ascii="Arial" w:hAnsi="Arial" w:cs="Arial"/>
        </w:rPr>
        <w:t>etiga</w:t>
      </w:r>
      <w:proofErr w:type="spellEnd"/>
      <w:r w:rsidR="00214AD3">
        <w:rPr>
          <w:rFonts w:ascii="Arial" w:hAnsi="Arial" w:cs="Arial"/>
        </w:rPr>
        <w:t xml:space="preserve"> yang </w:t>
      </w:r>
      <w:proofErr w:type="spellStart"/>
      <w:r w:rsidR="00214AD3">
        <w:rPr>
          <w:rFonts w:ascii="Arial" w:hAnsi="Arial" w:cs="Arial"/>
        </w:rPr>
        <w:t>bekerjasama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dengan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 w:rsidRPr="00214AD3">
        <w:rPr>
          <w:rFonts w:ascii="Arial" w:hAnsi="Arial" w:cs="Arial"/>
          <w:b/>
        </w:rPr>
        <w:t>Penyewa</w:t>
      </w:r>
      <w:proofErr w:type="spellEnd"/>
      <w:r w:rsidR="00ED18AB">
        <w:rPr>
          <w:rFonts w:ascii="Arial" w:hAnsi="Arial" w:cs="Arial"/>
        </w:rPr>
        <w:t xml:space="preserve"> </w:t>
      </w:r>
      <w:proofErr w:type="spellStart"/>
      <w:r w:rsidR="00ED18AB">
        <w:rPr>
          <w:rFonts w:ascii="Arial" w:hAnsi="Arial" w:cs="Arial"/>
        </w:rPr>
        <w:t>berhak</w:t>
      </w:r>
      <w:proofErr w:type="spellEnd"/>
      <w:r w:rsidR="00ED18AB">
        <w:rPr>
          <w:rFonts w:ascii="Arial" w:hAnsi="Arial" w:cs="Arial"/>
        </w:rPr>
        <w:t xml:space="preserve"> </w:t>
      </w:r>
      <w:proofErr w:type="spellStart"/>
      <w:r w:rsidR="00ED18AB">
        <w:rPr>
          <w:rFonts w:ascii="Arial" w:hAnsi="Arial" w:cs="Arial"/>
        </w:rPr>
        <w:t>untuk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memasuki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Obyek</w:t>
      </w:r>
      <w:proofErr w:type="spellEnd"/>
      <w:r w:rsidR="00214AD3">
        <w:rPr>
          <w:rFonts w:ascii="Arial" w:hAnsi="Arial" w:cs="Arial"/>
        </w:rPr>
        <w:t xml:space="preserve"> Sewa</w:t>
      </w:r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untuk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melakukan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pemeriksaan</w:t>
      </w:r>
      <w:proofErr w:type="spellEnd"/>
      <w:r w:rsidR="00044412">
        <w:rPr>
          <w:rFonts w:ascii="Arial" w:hAnsi="Arial" w:cs="Arial"/>
        </w:rPr>
        <w:t xml:space="preserve"> rutin </w:t>
      </w:r>
      <w:proofErr w:type="spellStart"/>
      <w:r w:rsidR="00044412">
        <w:rPr>
          <w:rFonts w:ascii="Arial" w:hAnsi="Arial" w:cs="Arial"/>
        </w:rPr>
        <w:t>dalam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jangka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waktu</w:t>
      </w:r>
      <w:proofErr w:type="spellEnd"/>
      <w:r w:rsidR="00044412">
        <w:rPr>
          <w:rFonts w:ascii="Arial" w:hAnsi="Arial" w:cs="Arial"/>
        </w:rPr>
        <w:t xml:space="preserve"> 24 (dua </w:t>
      </w:r>
      <w:proofErr w:type="spellStart"/>
      <w:r w:rsidR="00044412">
        <w:rPr>
          <w:rFonts w:ascii="Arial" w:hAnsi="Arial" w:cs="Arial"/>
        </w:rPr>
        <w:t>puluh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empat</w:t>
      </w:r>
      <w:proofErr w:type="spellEnd"/>
      <w:r w:rsidR="00044412">
        <w:rPr>
          <w:rFonts w:ascii="Arial" w:hAnsi="Arial" w:cs="Arial"/>
        </w:rPr>
        <w:t xml:space="preserve">) jam </w:t>
      </w:r>
      <w:proofErr w:type="spellStart"/>
      <w:r w:rsidR="00044412">
        <w:rPr>
          <w:rFonts w:ascii="Arial" w:hAnsi="Arial" w:cs="Arial"/>
        </w:rPr>
        <w:t>sehari</w:t>
      </w:r>
      <w:proofErr w:type="spellEnd"/>
      <w:r w:rsidR="00044412">
        <w:rPr>
          <w:rFonts w:ascii="Arial" w:hAnsi="Arial" w:cs="Arial"/>
        </w:rPr>
        <w:t>, 7 (</w:t>
      </w:r>
      <w:proofErr w:type="spellStart"/>
      <w:r w:rsidR="00044412">
        <w:rPr>
          <w:rFonts w:ascii="Arial" w:hAnsi="Arial" w:cs="Arial"/>
        </w:rPr>
        <w:t>tujuh</w:t>
      </w:r>
      <w:proofErr w:type="spellEnd"/>
      <w:r w:rsidR="00044412">
        <w:rPr>
          <w:rFonts w:ascii="Arial" w:hAnsi="Arial" w:cs="Arial"/>
        </w:rPr>
        <w:t xml:space="preserve">) </w:t>
      </w:r>
      <w:proofErr w:type="spellStart"/>
      <w:r w:rsidR="00044412">
        <w:rPr>
          <w:rFonts w:ascii="Arial" w:hAnsi="Arial" w:cs="Arial"/>
        </w:rPr>
        <w:t>hari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seminggu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tanpa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dikenakan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biaya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tambahan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diluar</w:t>
      </w:r>
      <w:proofErr w:type="spellEnd"/>
      <w:r w:rsidR="00044412">
        <w:rPr>
          <w:rFonts w:ascii="Arial" w:hAnsi="Arial" w:cs="Arial"/>
        </w:rPr>
        <w:t xml:space="preserve"> Harga Sewa</w:t>
      </w:r>
      <w:r w:rsidR="00625EA4">
        <w:rPr>
          <w:rFonts w:ascii="Arial" w:hAnsi="Arial" w:cs="Arial"/>
        </w:rPr>
        <w:t xml:space="preserve"> Lahan</w:t>
      </w:r>
      <w:r w:rsidR="00044412">
        <w:rPr>
          <w:rFonts w:ascii="Arial" w:hAnsi="Arial" w:cs="Arial"/>
        </w:rPr>
        <w:t xml:space="preserve"> dan </w:t>
      </w:r>
      <w:proofErr w:type="spellStart"/>
      <w:r w:rsidR="00044412">
        <w:rPr>
          <w:rFonts w:ascii="Arial" w:hAnsi="Arial" w:cs="Arial"/>
        </w:rPr>
        <w:t>tanpa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ada</w:t>
      </w:r>
      <w:proofErr w:type="spellEnd"/>
      <w:r w:rsidR="00044412">
        <w:rPr>
          <w:rFonts w:ascii="Arial" w:hAnsi="Arial" w:cs="Arial"/>
        </w:rPr>
        <w:t xml:space="preserve"> </w:t>
      </w:r>
      <w:proofErr w:type="spellStart"/>
      <w:r w:rsidR="00044412">
        <w:rPr>
          <w:rFonts w:ascii="Arial" w:hAnsi="Arial" w:cs="Arial"/>
        </w:rPr>
        <w:t>gangguan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apapun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dari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pihak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manapun</w:t>
      </w:r>
      <w:proofErr w:type="spellEnd"/>
      <w:r w:rsidR="00214AD3">
        <w:rPr>
          <w:rFonts w:ascii="Arial" w:hAnsi="Arial" w:cs="Arial"/>
        </w:rPr>
        <w:t xml:space="preserve"> juga;</w:t>
      </w:r>
    </w:p>
    <w:p w14:paraId="4DC1A5B1" w14:textId="77777777" w:rsidR="00214AD3" w:rsidRDefault="00214AD3" w:rsidP="00214AD3">
      <w:pPr>
        <w:tabs>
          <w:tab w:val="left" w:pos="900"/>
        </w:tabs>
        <w:ind w:left="900" w:hanging="360"/>
        <w:jc w:val="both"/>
        <w:rPr>
          <w:rFonts w:ascii="Arial" w:hAnsi="Arial" w:cs="Arial"/>
        </w:rPr>
      </w:pPr>
    </w:p>
    <w:p w14:paraId="4DC1A5B2" w14:textId="77777777" w:rsidR="002C183D" w:rsidRDefault="00214AD3" w:rsidP="00214AD3">
      <w:pPr>
        <w:numPr>
          <w:ilvl w:val="0"/>
          <w:numId w:val="29"/>
        </w:numPr>
        <w:tabs>
          <w:tab w:val="left" w:pos="90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2C183D">
        <w:rPr>
          <w:rFonts w:ascii="Arial" w:hAnsi="Arial" w:cs="Arial"/>
        </w:rPr>
        <w:t>enjaminkan</w:t>
      </w:r>
      <w:proofErr w:type="spellEnd"/>
      <w:r w:rsidR="002C183D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2C183D">
        <w:rPr>
          <w:rFonts w:ascii="Arial" w:hAnsi="Arial" w:cs="Arial"/>
        </w:rPr>
        <w:t xml:space="preserve"> dan </w:t>
      </w:r>
      <w:r w:rsidR="00F83804" w:rsidRPr="0026685A">
        <w:rPr>
          <w:rFonts w:ascii="Arial" w:hAnsi="Arial"/>
          <w:lang w:val="id-ID"/>
        </w:rPr>
        <w:t>Perangkat Telekomunikasi</w:t>
      </w:r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milik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2C183D">
        <w:rPr>
          <w:rFonts w:ascii="Arial" w:hAnsi="Arial" w:cs="Arial"/>
        </w:rPr>
        <w:t xml:space="preserve"> yang </w:t>
      </w:r>
      <w:proofErr w:type="spellStart"/>
      <w:r w:rsidR="002C183D">
        <w:rPr>
          <w:rFonts w:ascii="Arial" w:hAnsi="Arial" w:cs="Arial"/>
        </w:rPr>
        <w:t>terletak</w:t>
      </w:r>
      <w:proofErr w:type="spellEnd"/>
      <w:r w:rsidR="002C183D">
        <w:rPr>
          <w:rFonts w:ascii="Arial" w:hAnsi="Arial" w:cs="Arial"/>
        </w:rPr>
        <w:t xml:space="preserve"> pada </w:t>
      </w:r>
      <w:r w:rsidR="00E564C4">
        <w:rPr>
          <w:rFonts w:ascii="Arial" w:hAnsi="Arial" w:cs="Arial"/>
          <w:lang w:val="id-ID"/>
        </w:rPr>
        <w:t>O</w:t>
      </w:r>
      <w:proofErr w:type="spellStart"/>
      <w:r w:rsidR="002C183D">
        <w:rPr>
          <w:rFonts w:ascii="Arial" w:hAnsi="Arial" w:cs="Arial"/>
        </w:rPr>
        <w:t>byek</w:t>
      </w:r>
      <w:proofErr w:type="spellEnd"/>
      <w:r w:rsidR="002C183D">
        <w:rPr>
          <w:rFonts w:ascii="Arial" w:hAnsi="Arial" w:cs="Arial"/>
        </w:rPr>
        <w:t xml:space="preserve"> </w:t>
      </w:r>
      <w:r w:rsidR="00E564C4">
        <w:rPr>
          <w:rFonts w:ascii="Arial" w:hAnsi="Arial" w:cs="Arial"/>
          <w:lang w:val="id-ID"/>
        </w:rPr>
        <w:t>S</w:t>
      </w:r>
      <w:proofErr w:type="spellStart"/>
      <w:r w:rsidR="002C183D">
        <w:rPr>
          <w:rFonts w:ascii="Arial" w:hAnsi="Arial" w:cs="Arial"/>
        </w:rPr>
        <w:t>ewa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kepada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lembaga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keuangan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atau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pihak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manapun</w:t>
      </w:r>
      <w:proofErr w:type="spellEnd"/>
      <w:r w:rsidR="002C183D">
        <w:rPr>
          <w:rFonts w:ascii="Arial" w:hAnsi="Arial" w:cs="Arial"/>
        </w:rPr>
        <w:t xml:space="preserve"> juga </w:t>
      </w:r>
      <w:proofErr w:type="spellStart"/>
      <w:r w:rsidR="002C183D">
        <w:rPr>
          <w:rFonts w:ascii="Arial" w:hAnsi="Arial" w:cs="Arial"/>
        </w:rPr>
        <w:t>sebagai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jaminan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atas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fasilitas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pembiayaan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atau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fasilitas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lainnya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dari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lembaga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keuangan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atau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pihak</w:t>
      </w:r>
      <w:proofErr w:type="spellEnd"/>
      <w:r w:rsidR="002C183D">
        <w:rPr>
          <w:rFonts w:ascii="Arial" w:hAnsi="Arial" w:cs="Arial"/>
        </w:rPr>
        <w:t xml:space="preserve"> </w:t>
      </w:r>
      <w:proofErr w:type="spellStart"/>
      <w:r w:rsidR="002C183D">
        <w:rPr>
          <w:rFonts w:ascii="Arial" w:hAnsi="Arial" w:cs="Arial"/>
        </w:rPr>
        <w:t>manapun</w:t>
      </w:r>
      <w:proofErr w:type="spellEnd"/>
      <w:r w:rsidR="002C183D">
        <w:rPr>
          <w:rFonts w:ascii="Arial" w:hAnsi="Arial" w:cs="Arial"/>
        </w:rPr>
        <w:t xml:space="preserve"> juga.</w:t>
      </w:r>
    </w:p>
    <w:p w14:paraId="4DC1A5B3" w14:textId="77777777" w:rsidR="001329F9" w:rsidRDefault="001329F9" w:rsidP="0047584B">
      <w:pPr>
        <w:ind w:left="540"/>
        <w:jc w:val="both"/>
        <w:rPr>
          <w:rFonts w:ascii="Arial" w:hAnsi="Arial" w:cs="Arial"/>
        </w:rPr>
      </w:pPr>
    </w:p>
    <w:p w14:paraId="4DC1A5B4" w14:textId="13CC391E" w:rsidR="007A041B" w:rsidRPr="007B3497" w:rsidRDefault="0077431D" w:rsidP="00B2135A">
      <w:pPr>
        <w:numPr>
          <w:ilvl w:val="1"/>
          <w:numId w:val="41"/>
        </w:numPr>
        <w:spacing w:after="80"/>
        <w:ind w:left="547" w:hanging="54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Selain </w:t>
      </w:r>
      <w:proofErr w:type="spellStart"/>
      <w:r>
        <w:rPr>
          <w:rFonts w:ascii="Arial" w:hAnsi="Arial" w:cs="Arial"/>
        </w:rPr>
        <w:t>kewajiban-kewajiban</w:t>
      </w:r>
      <w:proofErr w:type="spellEnd"/>
      <w:r>
        <w:rPr>
          <w:rFonts w:ascii="Arial" w:hAnsi="Arial" w:cs="Arial"/>
        </w:rPr>
        <w:t xml:space="preserve"> lain yang </w:t>
      </w:r>
      <w:proofErr w:type="spellStart"/>
      <w:r>
        <w:rPr>
          <w:rFonts w:ascii="Arial" w:hAnsi="Arial" w:cs="Arial"/>
        </w:rPr>
        <w:t>diatur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pasal-pasal</w:t>
      </w:r>
      <w:proofErr w:type="spellEnd"/>
      <w:r w:rsidR="001B11F7">
        <w:rPr>
          <w:rFonts w:ascii="Arial" w:hAnsi="Arial" w:cs="Arial"/>
        </w:rPr>
        <w:t xml:space="preserve"> lain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mempunyai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kewajiban-kewajiban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sebagai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berikut</w:t>
      </w:r>
      <w:proofErr w:type="spellEnd"/>
      <w:r w:rsidR="00E86B2A">
        <w:rPr>
          <w:rFonts w:ascii="Arial" w:hAnsi="Arial" w:cs="Arial"/>
        </w:rPr>
        <w:t>:</w:t>
      </w:r>
    </w:p>
    <w:p w14:paraId="4DC1A5B5" w14:textId="77777777" w:rsidR="007A041B" w:rsidRPr="007B3497" w:rsidRDefault="00441465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lastRenderedPageBreak/>
        <w:t>menyerahkan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46B5D">
        <w:rPr>
          <w:rFonts w:ascii="Arial" w:hAnsi="Arial" w:cs="Arial"/>
        </w:rPr>
        <w:t>Obyek</w:t>
      </w:r>
      <w:proofErr w:type="spellEnd"/>
      <w:r w:rsidR="00D46B5D">
        <w:rPr>
          <w:rFonts w:ascii="Arial" w:hAnsi="Arial" w:cs="Arial"/>
        </w:rPr>
        <w:t xml:space="preserve"> Sewa</w:t>
      </w:r>
      <w:r w:rsidR="00D46B5D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073CA9">
        <w:rPr>
          <w:rFonts w:ascii="Arial" w:hAnsi="Arial" w:cs="Arial"/>
        </w:rPr>
        <w:t>Jangka</w:t>
      </w:r>
      <w:proofErr w:type="spellEnd"/>
      <w:r w:rsidR="00073CA9">
        <w:rPr>
          <w:rFonts w:ascii="Arial" w:hAnsi="Arial" w:cs="Arial"/>
        </w:rPr>
        <w:t xml:space="preserve"> Waktu</w:t>
      </w:r>
      <w:r w:rsidR="00073CA9" w:rsidRPr="007B3497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bebas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segala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bentu</w:t>
      </w:r>
      <w:r w:rsidR="008316E0" w:rsidRPr="007B3497">
        <w:rPr>
          <w:rFonts w:ascii="Arial" w:hAnsi="Arial" w:cs="Arial"/>
        </w:rPr>
        <w:t>k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gangguan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maupun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hambatan</w:t>
      </w:r>
      <w:proofErr w:type="spellEnd"/>
      <w:r w:rsidR="008316E0" w:rsidRPr="007B3497">
        <w:rPr>
          <w:rFonts w:ascii="Arial" w:hAnsi="Arial" w:cs="Arial"/>
        </w:rPr>
        <w:t xml:space="preserve"> yang </w:t>
      </w:r>
      <w:proofErr w:type="spellStart"/>
      <w:r w:rsidR="008316E0" w:rsidRPr="007B3497">
        <w:rPr>
          <w:rFonts w:ascii="Arial" w:hAnsi="Arial" w:cs="Arial"/>
        </w:rPr>
        <w:t>dapat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menyebabkan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tidak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dapat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menikmati</w:t>
      </w:r>
      <w:proofErr w:type="spellEnd"/>
      <w:r w:rsidR="008316E0" w:rsidRPr="007B3497">
        <w:rPr>
          <w:rFonts w:ascii="Arial" w:hAnsi="Arial" w:cs="Arial"/>
        </w:rPr>
        <w:t xml:space="preserve"> </w:t>
      </w:r>
      <w:proofErr w:type="spellStart"/>
      <w:r w:rsidR="008316E0" w:rsidRPr="007B3497">
        <w:rPr>
          <w:rFonts w:ascii="Arial" w:hAnsi="Arial" w:cs="Arial"/>
        </w:rPr>
        <w:t>haknya</w:t>
      </w:r>
      <w:proofErr w:type="spellEnd"/>
      <w:r w:rsidR="005B7E30">
        <w:rPr>
          <w:rFonts w:ascii="Arial" w:hAnsi="Arial" w:cs="Arial"/>
        </w:rPr>
        <w:t>;</w:t>
      </w:r>
    </w:p>
    <w:p w14:paraId="4DC1A5B6" w14:textId="77777777" w:rsidR="00214AD3" w:rsidRDefault="00214AD3" w:rsidP="00214AD3">
      <w:pPr>
        <w:ind w:left="900"/>
        <w:jc w:val="both"/>
        <w:rPr>
          <w:rFonts w:ascii="Arial" w:hAnsi="Arial" w:cs="Arial"/>
        </w:rPr>
      </w:pPr>
    </w:p>
    <w:p w14:paraId="4DC1A5B7" w14:textId="77777777" w:rsidR="00454332" w:rsidRPr="007B3497" w:rsidRDefault="00454332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menjamin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mendapatkan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keleluasaan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kemudahan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24 (dua </w:t>
      </w:r>
      <w:proofErr w:type="spellStart"/>
      <w:r w:rsidRPr="007B3497">
        <w:rPr>
          <w:rFonts w:ascii="Arial" w:hAnsi="Arial" w:cs="Arial"/>
        </w:rPr>
        <w:t>puluh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empat</w:t>
      </w:r>
      <w:proofErr w:type="spellEnd"/>
      <w:r w:rsidRPr="007B3497">
        <w:rPr>
          <w:rFonts w:ascii="Arial" w:hAnsi="Arial" w:cs="Arial"/>
        </w:rPr>
        <w:t xml:space="preserve">) jam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sehari</w:t>
      </w:r>
      <w:proofErr w:type="spellEnd"/>
      <w:r w:rsidRPr="007B3497">
        <w:rPr>
          <w:rFonts w:ascii="Arial" w:hAnsi="Arial" w:cs="Arial"/>
        </w:rPr>
        <w:t xml:space="preserve"> dan 7 (</w:t>
      </w:r>
      <w:proofErr w:type="spellStart"/>
      <w:r w:rsidRPr="007B3497">
        <w:rPr>
          <w:rFonts w:ascii="Arial" w:hAnsi="Arial" w:cs="Arial"/>
        </w:rPr>
        <w:t>tujuh</w:t>
      </w:r>
      <w:proofErr w:type="spellEnd"/>
      <w:r w:rsidRPr="007B3497">
        <w:rPr>
          <w:rFonts w:ascii="Arial" w:hAnsi="Arial" w:cs="Arial"/>
        </w:rPr>
        <w:t xml:space="preserve">) </w:t>
      </w:r>
      <w:proofErr w:type="spellStart"/>
      <w:r w:rsidRPr="007B3497">
        <w:rPr>
          <w:rFonts w:ascii="Arial" w:hAnsi="Arial" w:cs="Arial"/>
        </w:rPr>
        <w:t>hari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seminggu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membangun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memasang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="00AE0FEC" w:rsidRPr="007B3497">
        <w:rPr>
          <w:rFonts w:ascii="Arial" w:hAnsi="Arial" w:cs="Arial"/>
        </w:rPr>
        <w:t>menambah</w:t>
      </w:r>
      <w:proofErr w:type="spellEnd"/>
      <w:r w:rsidR="00AE0FEC"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memelihara</w:t>
      </w:r>
      <w:proofErr w:type="spellEnd"/>
      <w:r w:rsidR="00AE0FEC" w:rsidRPr="007B3497">
        <w:rPr>
          <w:rFonts w:ascii="Arial" w:hAnsi="Arial" w:cs="Arial"/>
        </w:rPr>
        <w:t xml:space="preserve">, </w:t>
      </w:r>
      <w:proofErr w:type="spellStart"/>
      <w:r w:rsidR="00AE0FEC" w:rsidRPr="007B3497">
        <w:rPr>
          <w:rFonts w:ascii="Arial" w:hAnsi="Arial" w:cs="Arial"/>
        </w:rPr>
        <w:t>memperbaiki</w:t>
      </w:r>
      <w:proofErr w:type="spellEnd"/>
      <w:r w:rsidR="00E86B2A">
        <w:rPr>
          <w:rFonts w:ascii="Arial" w:hAnsi="Arial" w:cs="Arial"/>
        </w:rPr>
        <w:t>,</w:t>
      </w:r>
      <w:r w:rsidRPr="007B3497">
        <w:rPr>
          <w:rFonts w:ascii="Arial" w:hAnsi="Arial" w:cs="Arial"/>
        </w:rPr>
        <w:t xml:space="preserve"> dan</w:t>
      </w:r>
      <w:r w:rsidR="00D46B5D">
        <w:rPr>
          <w:rFonts w:ascii="Arial" w:hAnsi="Arial" w:cs="Arial"/>
        </w:rPr>
        <w:t>/</w:t>
      </w:r>
      <w:proofErr w:type="spellStart"/>
      <w:r w:rsidR="00D46B5D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mengoperasikan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Menara</w:t>
      </w:r>
      <w:r w:rsidRPr="007B3497">
        <w:rPr>
          <w:rFonts w:ascii="Arial" w:hAnsi="Arial" w:cs="Arial"/>
        </w:rPr>
        <w:t xml:space="preserve"> dan</w:t>
      </w:r>
      <w:r w:rsidR="002347F6">
        <w:rPr>
          <w:rFonts w:ascii="Arial" w:hAnsi="Arial" w:cs="Arial"/>
        </w:rPr>
        <w:t>/</w:t>
      </w:r>
      <w:proofErr w:type="spellStart"/>
      <w:r w:rsidR="002347F6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26685A">
        <w:rPr>
          <w:rFonts w:ascii="Arial" w:hAnsi="Arial"/>
        </w:rPr>
        <w:t>Perangkat</w:t>
      </w:r>
      <w:proofErr w:type="spellEnd"/>
      <w:r w:rsidR="00F83804" w:rsidRPr="0026685A">
        <w:rPr>
          <w:rFonts w:ascii="Arial" w:hAnsi="Arial"/>
        </w:rPr>
        <w:t xml:space="preserve"> Telekomunikasi</w:t>
      </w:r>
      <w:r w:rsidRPr="007B3497">
        <w:rPr>
          <w:rFonts w:ascii="Arial" w:hAnsi="Arial" w:cs="Arial"/>
        </w:rPr>
        <w:t xml:space="preserve"> </w:t>
      </w:r>
      <w:r w:rsidR="005B7E30">
        <w:rPr>
          <w:rFonts w:ascii="Arial" w:hAnsi="Arial" w:cs="Arial"/>
        </w:rPr>
        <w:t xml:space="preserve">pada </w:t>
      </w:r>
      <w:proofErr w:type="spellStart"/>
      <w:r w:rsidR="005B7E30">
        <w:rPr>
          <w:rFonts w:ascii="Arial" w:hAnsi="Arial" w:cs="Arial"/>
        </w:rPr>
        <w:t>Obyek</w:t>
      </w:r>
      <w:proofErr w:type="spellEnd"/>
      <w:r w:rsidR="005B7E30">
        <w:rPr>
          <w:rFonts w:ascii="Arial" w:hAnsi="Arial" w:cs="Arial"/>
        </w:rPr>
        <w:t xml:space="preserve"> Sewa </w:t>
      </w:r>
      <w:proofErr w:type="spellStart"/>
      <w:r w:rsidR="005B7E30">
        <w:rPr>
          <w:rFonts w:ascii="Arial" w:hAnsi="Arial" w:cs="Arial"/>
        </w:rPr>
        <w:t>secara</w:t>
      </w:r>
      <w:proofErr w:type="spellEnd"/>
      <w:r w:rsidR="005B7E30">
        <w:rPr>
          <w:rFonts w:ascii="Arial" w:hAnsi="Arial" w:cs="Arial"/>
        </w:rPr>
        <w:t xml:space="preserve"> Multi Operator</w:t>
      </w:r>
      <w:r w:rsidR="004F4DE7">
        <w:rPr>
          <w:rFonts w:ascii="Arial" w:hAnsi="Arial" w:cs="Arial"/>
        </w:rPr>
        <w:t xml:space="preserve"> dan </w:t>
      </w:r>
      <w:proofErr w:type="spellStart"/>
      <w:r w:rsidR="004F4DE7">
        <w:rPr>
          <w:rFonts w:ascii="Arial" w:hAnsi="Arial" w:cs="Arial"/>
        </w:rPr>
        <w:t>karenanya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apabila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terjadi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kerusakan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terhadap</w:t>
      </w:r>
      <w:proofErr w:type="spellEnd"/>
      <w:r w:rsidR="004F4DE7" w:rsidRPr="007B3497">
        <w:rPr>
          <w:rFonts w:ascii="Arial" w:hAnsi="Arial" w:cs="Arial"/>
        </w:rPr>
        <w:t xml:space="preserve"> </w:t>
      </w:r>
      <w:r w:rsidR="004F4DE7" w:rsidRPr="0026685A">
        <w:rPr>
          <w:rFonts w:ascii="Arial" w:hAnsi="Arial"/>
        </w:rPr>
        <w:t>Menara</w:t>
      </w:r>
      <w:r w:rsidR="004F4DE7" w:rsidRPr="007B3497">
        <w:rPr>
          <w:rFonts w:ascii="Arial" w:hAnsi="Arial" w:cs="Arial"/>
        </w:rPr>
        <w:t xml:space="preserve"> dan</w:t>
      </w:r>
      <w:r w:rsidR="004F4DE7">
        <w:rPr>
          <w:rFonts w:ascii="Arial" w:hAnsi="Arial" w:cs="Arial"/>
        </w:rPr>
        <w:t>/</w:t>
      </w:r>
      <w:proofErr w:type="spellStart"/>
      <w:r w:rsidR="004F4DE7">
        <w:rPr>
          <w:rFonts w:ascii="Arial" w:hAnsi="Arial" w:cs="Arial"/>
        </w:rPr>
        <w:t>atau</w:t>
      </w:r>
      <w:proofErr w:type="spellEnd"/>
      <w:r w:rsidR="004F4DE7" w:rsidRPr="007B3497">
        <w:rPr>
          <w:rFonts w:ascii="Arial" w:hAnsi="Arial" w:cs="Arial"/>
        </w:rPr>
        <w:t xml:space="preserve"> </w:t>
      </w:r>
      <w:r w:rsidR="004F4DE7" w:rsidRPr="0026685A">
        <w:rPr>
          <w:rFonts w:ascii="Arial" w:hAnsi="Arial"/>
          <w:lang w:val="id-ID"/>
        </w:rPr>
        <w:t>Perangkat Telekomunikasi</w:t>
      </w:r>
      <w:r w:rsidR="004F4DE7" w:rsidRPr="007B3497">
        <w:rPr>
          <w:rFonts w:ascii="Arial" w:hAnsi="Arial" w:cs="Arial"/>
        </w:rPr>
        <w:t xml:space="preserve">, </w:t>
      </w:r>
      <w:proofErr w:type="spellStart"/>
      <w:r w:rsidR="004F4DE7" w:rsidRPr="00F83804">
        <w:rPr>
          <w:rFonts w:ascii="Arial" w:hAnsi="Arial" w:cs="Arial"/>
          <w:b/>
        </w:rPr>
        <w:t>Pemilik</w:t>
      </w:r>
      <w:proofErr w:type="spellEnd"/>
      <w:r w:rsidR="004F4DE7" w:rsidRPr="00F83804">
        <w:rPr>
          <w:rFonts w:ascii="Arial" w:hAnsi="Arial" w:cs="Arial"/>
          <w:b/>
        </w:rPr>
        <w:t xml:space="preserve"> Lahan</w:t>
      </w:r>
      <w:r w:rsidR="004F4DE7" w:rsidRPr="007B349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wajib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memberikan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ijin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kepada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F83804">
        <w:rPr>
          <w:rFonts w:ascii="Arial" w:hAnsi="Arial" w:cs="Arial"/>
          <w:b/>
        </w:rPr>
        <w:t>Penyewa</w:t>
      </w:r>
      <w:proofErr w:type="spellEnd"/>
      <w:r w:rsidR="004F4DE7">
        <w:rPr>
          <w:rFonts w:ascii="Arial" w:hAnsi="Arial" w:cs="Arial"/>
          <w:lang w:val="id-ID"/>
        </w:rPr>
        <w:t xml:space="preserve">, </w:t>
      </w:r>
      <w:r w:rsidR="004F4DE7" w:rsidRPr="004F4DE7">
        <w:rPr>
          <w:rFonts w:ascii="Arial" w:hAnsi="Arial" w:cs="Arial"/>
          <w:lang w:val="id-ID"/>
        </w:rPr>
        <w:t>Operator</w:t>
      </w:r>
      <w:r w:rsidR="004F4DE7" w:rsidRPr="004F4DE7">
        <w:rPr>
          <w:rFonts w:ascii="Arial" w:hAnsi="Arial" w:cs="Arial"/>
        </w:rPr>
        <w:t xml:space="preserve">, Operator </w:t>
      </w:r>
      <w:proofErr w:type="spellStart"/>
      <w:r w:rsidR="004F4DE7" w:rsidRPr="004F4DE7">
        <w:rPr>
          <w:rFonts w:ascii="Arial" w:hAnsi="Arial" w:cs="Arial"/>
        </w:rPr>
        <w:t>Tambahan</w:t>
      </w:r>
      <w:proofErr w:type="spellEnd"/>
      <w:r w:rsidR="00E86B2A">
        <w:rPr>
          <w:rFonts w:ascii="Arial" w:hAnsi="Arial" w:cs="Arial"/>
        </w:rPr>
        <w:t>,</w:t>
      </w:r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atau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pihak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ketiga</w:t>
      </w:r>
      <w:proofErr w:type="spellEnd"/>
      <w:r w:rsidR="004F4DE7">
        <w:rPr>
          <w:rFonts w:ascii="Arial" w:hAnsi="Arial" w:cs="Arial"/>
        </w:rPr>
        <w:t xml:space="preserve"> yang </w:t>
      </w:r>
      <w:proofErr w:type="spellStart"/>
      <w:r w:rsidR="004F4DE7">
        <w:rPr>
          <w:rFonts w:ascii="Arial" w:hAnsi="Arial" w:cs="Arial"/>
        </w:rPr>
        <w:t>bekerjasama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dengan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 w:rsidRPr="00214AD3">
        <w:rPr>
          <w:rFonts w:ascii="Arial" w:hAnsi="Arial" w:cs="Arial"/>
          <w:b/>
        </w:rPr>
        <w:t>Penyewa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untuk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melakukan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perbaikan</w:t>
      </w:r>
      <w:proofErr w:type="spellEnd"/>
      <w:r w:rsidR="004F4DE7" w:rsidRPr="007B3497">
        <w:rPr>
          <w:rFonts w:ascii="Arial" w:hAnsi="Arial" w:cs="Arial"/>
        </w:rPr>
        <w:t xml:space="preserve"> dan</w:t>
      </w:r>
      <w:r w:rsidR="004F4DE7">
        <w:rPr>
          <w:rFonts w:ascii="Arial" w:hAnsi="Arial" w:cs="Arial"/>
        </w:rPr>
        <w:t>/</w:t>
      </w:r>
      <w:proofErr w:type="spellStart"/>
      <w:r w:rsidR="004F4DE7">
        <w:rPr>
          <w:rFonts w:ascii="Arial" w:hAnsi="Arial" w:cs="Arial"/>
        </w:rPr>
        <w:t>atau</w:t>
      </w:r>
      <w:proofErr w:type="spellEnd"/>
      <w:r w:rsidR="004F4DE7" w:rsidRPr="007B3497">
        <w:rPr>
          <w:rFonts w:ascii="Arial" w:hAnsi="Arial" w:cs="Arial"/>
        </w:rPr>
        <w:t xml:space="preserve"> </w:t>
      </w:r>
      <w:proofErr w:type="spellStart"/>
      <w:r w:rsidR="004F4DE7" w:rsidRPr="007B3497">
        <w:rPr>
          <w:rFonts w:ascii="Arial" w:hAnsi="Arial" w:cs="Arial"/>
        </w:rPr>
        <w:t>pekerjaan-pekerjaan</w:t>
      </w:r>
      <w:proofErr w:type="spellEnd"/>
      <w:r w:rsidR="004F4DE7" w:rsidRPr="007B3497">
        <w:rPr>
          <w:rFonts w:ascii="Arial" w:hAnsi="Arial" w:cs="Arial"/>
        </w:rPr>
        <w:t xml:space="preserve"> lain yang </w:t>
      </w:r>
      <w:proofErr w:type="spellStart"/>
      <w:r w:rsidR="004F4DE7" w:rsidRPr="007B3497">
        <w:rPr>
          <w:rFonts w:ascii="Arial" w:hAnsi="Arial" w:cs="Arial"/>
        </w:rPr>
        <w:t>dibutuhkan</w:t>
      </w:r>
      <w:proofErr w:type="spellEnd"/>
      <w:r w:rsidR="004F4DE7">
        <w:rPr>
          <w:rFonts w:ascii="Arial" w:hAnsi="Arial" w:cs="Arial"/>
        </w:rPr>
        <w:t>,</w:t>
      </w:r>
      <w:r w:rsidR="004F4DE7" w:rsidRPr="007B349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termasuk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pekerjaan</w:t>
      </w:r>
      <w:proofErr w:type="spellEnd"/>
      <w:r w:rsidR="004F4DE7">
        <w:rPr>
          <w:rFonts w:ascii="Arial" w:hAnsi="Arial" w:cs="Arial"/>
        </w:rPr>
        <w:t xml:space="preserve"> </w:t>
      </w:r>
      <w:r w:rsidR="004F4DE7" w:rsidRPr="007B3497">
        <w:rPr>
          <w:rFonts w:ascii="Arial" w:hAnsi="Arial" w:cs="Arial"/>
        </w:rPr>
        <w:t xml:space="preserve">di </w:t>
      </w:r>
      <w:proofErr w:type="spellStart"/>
      <w:r w:rsidR="004F4DE7" w:rsidRPr="007B3497">
        <w:rPr>
          <w:rFonts w:ascii="Arial" w:hAnsi="Arial" w:cs="Arial"/>
        </w:rPr>
        <w:t>luar</w:t>
      </w:r>
      <w:proofErr w:type="spellEnd"/>
      <w:r w:rsidR="004F4DE7" w:rsidRPr="007B3497">
        <w:rPr>
          <w:rFonts w:ascii="Arial" w:hAnsi="Arial" w:cs="Arial"/>
        </w:rPr>
        <w:t xml:space="preserve"> jam </w:t>
      </w:r>
      <w:proofErr w:type="spellStart"/>
      <w:r w:rsidR="004F4DE7" w:rsidRPr="007B3497">
        <w:rPr>
          <w:rFonts w:ascii="Arial" w:hAnsi="Arial" w:cs="Arial"/>
        </w:rPr>
        <w:t>kerja</w:t>
      </w:r>
      <w:proofErr w:type="spellEnd"/>
      <w:r w:rsidR="005B7E30">
        <w:rPr>
          <w:rFonts w:ascii="Arial" w:hAnsi="Arial" w:cs="Arial"/>
        </w:rPr>
        <w:t>;</w:t>
      </w:r>
    </w:p>
    <w:p w14:paraId="4DC1A5B8" w14:textId="77777777" w:rsidR="00214AD3" w:rsidRDefault="00214AD3" w:rsidP="00214AD3">
      <w:pPr>
        <w:ind w:left="900"/>
        <w:jc w:val="both"/>
        <w:rPr>
          <w:rFonts w:ascii="Arial" w:hAnsi="Arial" w:cs="Arial"/>
        </w:rPr>
      </w:pPr>
    </w:p>
    <w:p w14:paraId="4DC1A5B9" w14:textId="1CB7FFBA" w:rsidR="007A041B" w:rsidRPr="007B3497" w:rsidRDefault="007A041B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mengijinkan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46B5D" w:rsidRPr="004F4DE7">
        <w:rPr>
          <w:rFonts w:ascii="Arial" w:hAnsi="Arial" w:cs="Arial"/>
          <w:b/>
        </w:rPr>
        <w:t>Penyewa</w:t>
      </w:r>
      <w:proofErr w:type="spellEnd"/>
      <w:r w:rsidR="00073CA9">
        <w:rPr>
          <w:rFonts w:ascii="Arial" w:hAnsi="Arial" w:cs="Arial"/>
        </w:rPr>
        <w:t xml:space="preserve">, </w:t>
      </w:r>
      <w:r w:rsidR="00F83804" w:rsidRPr="0047584B">
        <w:rPr>
          <w:rFonts w:ascii="Arial" w:hAnsi="Arial" w:cs="Arial"/>
        </w:rPr>
        <w:t>Operator</w:t>
      </w:r>
      <w:r w:rsidR="002347F6" w:rsidRPr="0047584B">
        <w:rPr>
          <w:rFonts w:ascii="Arial" w:hAnsi="Arial" w:cs="Arial"/>
        </w:rPr>
        <w:t xml:space="preserve">, Operator </w:t>
      </w:r>
      <w:proofErr w:type="spellStart"/>
      <w:r w:rsidR="002347F6" w:rsidRPr="0047584B">
        <w:rPr>
          <w:rFonts w:ascii="Arial" w:hAnsi="Arial" w:cs="Arial"/>
        </w:rPr>
        <w:t>Tambahan</w:t>
      </w:r>
      <w:proofErr w:type="spellEnd"/>
      <w:r w:rsidR="00E86B2A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pihak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ketiga</w:t>
      </w:r>
      <w:proofErr w:type="spellEnd"/>
      <w:r w:rsidR="00214AD3">
        <w:rPr>
          <w:rFonts w:ascii="Arial" w:hAnsi="Arial" w:cs="Arial"/>
        </w:rPr>
        <w:t xml:space="preserve"> yang </w:t>
      </w:r>
      <w:proofErr w:type="spellStart"/>
      <w:r w:rsidR="00214AD3">
        <w:rPr>
          <w:rFonts w:ascii="Arial" w:hAnsi="Arial" w:cs="Arial"/>
        </w:rPr>
        <w:t>bekerjasama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dengan</w:t>
      </w:r>
      <w:proofErr w:type="spellEnd"/>
      <w:r w:rsidR="00214AD3">
        <w:rPr>
          <w:rFonts w:ascii="Arial" w:hAnsi="Arial" w:cs="Arial"/>
        </w:rPr>
        <w:t xml:space="preserve"> </w:t>
      </w:r>
      <w:proofErr w:type="spellStart"/>
      <w:r w:rsidR="00214AD3" w:rsidRPr="00214AD3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memasuki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214AD3">
        <w:rPr>
          <w:rFonts w:ascii="Arial" w:hAnsi="Arial" w:cs="Arial"/>
        </w:rPr>
        <w:t>Obyek</w:t>
      </w:r>
      <w:proofErr w:type="spellEnd"/>
      <w:r w:rsidR="00214AD3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melaksanakan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pekerjaannya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tetap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memperhatikan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ketentuan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berlaku</w:t>
      </w:r>
      <w:proofErr w:type="spellEnd"/>
      <w:r w:rsidRPr="007B3497">
        <w:rPr>
          <w:rFonts w:ascii="Arial" w:hAnsi="Arial" w:cs="Arial"/>
        </w:rPr>
        <w:t xml:space="preserve"> di </w:t>
      </w:r>
      <w:proofErr w:type="spellStart"/>
      <w:r w:rsidRPr="007B3497">
        <w:rPr>
          <w:rFonts w:ascii="Arial" w:hAnsi="Arial" w:cs="Arial"/>
        </w:rPr>
        <w:t>lingkungan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4F4DE7">
        <w:rPr>
          <w:rFonts w:ascii="Arial" w:hAnsi="Arial" w:cs="Arial"/>
        </w:rPr>
        <w:t>;</w:t>
      </w:r>
    </w:p>
    <w:p w14:paraId="4DC1A5BA" w14:textId="77777777" w:rsidR="00214AD3" w:rsidRDefault="00214AD3" w:rsidP="00214AD3">
      <w:pPr>
        <w:ind w:left="900"/>
        <w:jc w:val="both"/>
        <w:rPr>
          <w:rFonts w:ascii="Arial" w:hAnsi="Arial" w:cs="Arial"/>
        </w:rPr>
      </w:pPr>
    </w:p>
    <w:p w14:paraId="4DC1A5BB" w14:textId="77777777" w:rsidR="007A041B" w:rsidRPr="007B3497" w:rsidRDefault="008316E0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</w:t>
      </w:r>
      <w:r w:rsidR="007A041B" w:rsidRPr="007B3497">
        <w:rPr>
          <w:rFonts w:ascii="Arial" w:hAnsi="Arial" w:cs="Arial"/>
        </w:rPr>
        <w:t>embayar</w:t>
      </w:r>
      <w:proofErr w:type="spellEnd"/>
      <w:r w:rsidR="007A041B" w:rsidRPr="007B3497">
        <w:rPr>
          <w:rFonts w:ascii="Arial" w:hAnsi="Arial" w:cs="Arial"/>
        </w:rPr>
        <w:t xml:space="preserve"> Pajak Bumi dan </w:t>
      </w:r>
      <w:proofErr w:type="spellStart"/>
      <w:r w:rsidR="007A041B" w:rsidRPr="007B3497">
        <w:rPr>
          <w:rFonts w:ascii="Arial" w:hAnsi="Arial" w:cs="Arial"/>
        </w:rPr>
        <w:t>Bangunan</w:t>
      </w:r>
      <w:proofErr w:type="spellEnd"/>
      <w:r w:rsidR="00D46B5D">
        <w:rPr>
          <w:rFonts w:ascii="Arial" w:hAnsi="Arial" w:cs="Arial"/>
        </w:rPr>
        <w:t xml:space="preserve"> (PBB</w:t>
      </w:r>
      <w:r w:rsidR="007A041B" w:rsidRPr="007B3497">
        <w:rPr>
          <w:rFonts w:ascii="Arial" w:hAnsi="Arial" w:cs="Arial"/>
        </w:rPr>
        <w:t xml:space="preserve">) </w:t>
      </w:r>
      <w:proofErr w:type="spellStart"/>
      <w:r w:rsidR="007A041B" w:rsidRPr="007B3497">
        <w:rPr>
          <w:rFonts w:ascii="Arial" w:hAnsi="Arial" w:cs="Arial"/>
        </w:rPr>
        <w:t>atas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AE0FEC" w:rsidRPr="007B3497">
        <w:rPr>
          <w:rFonts w:ascii="Arial" w:hAnsi="Arial" w:cs="Arial"/>
        </w:rPr>
        <w:t xml:space="preserve">Lahan </w:t>
      </w:r>
      <w:proofErr w:type="spellStart"/>
      <w:r w:rsidR="00AE0FEC" w:rsidRPr="007B3497">
        <w:rPr>
          <w:rFonts w:ascii="Arial" w:hAnsi="Arial" w:cs="Arial"/>
        </w:rPr>
        <w:t>berdasarkan</w:t>
      </w:r>
      <w:proofErr w:type="spellEnd"/>
      <w:r w:rsidR="00AE0FEC" w:rsidRPr="007B3497">
        <w:rPr>
          <w:rFonts w:ascii="Arial" w:hAnsi="Arial" w:cs="Arial"/>
        </w:rPr>
        <w:t xml:space="preserve"> Surat </w:t>
      </w:r>
      <w:proofErr w:type="spellStart"/>
      <w:r w:rsidR="00AE0FEC" w:rsidRPr="007B3497">
        <w:rPr>
          <w:rFonts w:ascii="Arial" w:hAnsi="Arial" w:cs="Arial"/>
        </w:rPr>
        <w:t>Pemberitahuan</w:t>
      </w:r>
      <w:proofErr w:type="spellEnd"/>
      <w:r w:rsidR="00AE0FEC" w:rsidRPr="007B3497">
        <w:rPr>
          <w:rFonts w:ascii="Arial" w:hAnsi="Arial" w:cs="Arial"/>
        </w:rPr>
        <w:t xml:space="preserve"> Pajak </w:t>
      </w:r>
      <w:proofErr w:type="spellStart"/>
      <w:r w:rsidR="00AE0FEC" w:rsidRPr="007B3497">
        <w:rPr>
          <w:rFonts w:ascii="Arial" w:hAnsi="Arial" w:cs="Arial"/>
        </w:rPr>
        <w:t>Terhutang</w:t>
      </w:r>
      <w:proofErr w:type="spellEnd"/>
      <w:r w:rsidR="00AE0FEC" w:rsidRPr="007B3497">
        <w:rPr>
          <w:rFonts w:ascii="Arial" w:hAnsi="Arial" w:cs="Arial"/>
        </w:rPr>
        <w:t xml:space="preserve"> (SPPT)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setiap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tahunnya</w:t>
      </w:r>
      <w:proofErr w:type="spellEnd"/>
      <w:r w:rsidR="007A041B" w:rsidRPr="007B3497">
        <w:rPr>
          <w:rFonts w:ascii="Arial" w:hAnsi="Arial" w:cs="Arial"/>
        </w:rPr>
        <w:t>.</w:t>
      </w:r>
      <w:r w:rsidR="00454332" w:rsidRPr="007B349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Namun</w:t>
      </w:r>
      <w:proofErr w:type="spellEnd"/>
      <w:r w:rsidR="004F4DE7">
        <w:rPr>
          <w:rFonts w:ascii="Arial" w:hAnsi="Arial" w:cs="Arial"/>
        </w:rPr>
        <w:t xml:space="preserve"> </w:t>
      </w:r>
      <w:proofErr w:type="spellStart"/>
      <w:r w:rsidR="004F4DE7">
        <w:rPr>
          <w:rFonts w:ascii="Arial" w:hAnsi="Arial" w:cs="Arial"/>
        </w:rPr>
        <w:t>a</w:t>
      </w:r>
      <w:r w:rsidR="00454332" w:rsidRPr="007B3497">
        <w:rPr>
          <w:rFonts w:ascii="Arial" w:hAnsi="Arial" w:cs="Arial"/>
        </w:rPr>
        <w:t>pabila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terdapat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kenaikan</w:t>
      </w:r>
      <w:proofErr w:type="spellEnd"/>
      <w:r w:rsidR="00454332" w:rsidRPr="007B3497">
        <w:rPr>
          <w:rFonts w:ascii="Arial" w:hAnsi="Arial" w:cs="Arial"/>
        </w:rPr>
        <w:t xml:space="preserve"> PBB </w:t>
      </w:r>
      <w:proofErr w:type="spellStart"/>
      <w:r w:rsidR="00454332" w:rsidRPr="007B3497">
        <w:rPr>
          <w:rFonts w:ascii="Arial" w:hAnsi="Arial" w:cs="Arial"/>
        </w:rPr>
        <w:t>dikarenakan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adanya</w:t>
      </w:r>
      <w:proofErr w:type="spellEnd"/>
      <w:r w:rsidR="00454332" w:rsidRPr="007B3497">
        <w:rPr>
          <w:rFonts w:ascii="Arial" w:hAnsi="Arial" w:cs="Arial"/>
        </w:rPr>
        <w:t xml:space="preserve"> </w:t>
      </w:r>
      <w:r w:rsidR="00F83804" w:rsidRPr="003E09B2">
        <w:rPr>
          <w:rFonts w:ascii="Arial" w:hAnsi="Arial" w:cs="Arial"/>
        </w:rPr>
        <w:t>Menara</w:t>
      </w:r>
      <w:r w:rsidR="00454332" w:rsidRPr="007B3497">
        <w:rPr>
          <w:rFonts w:ascii="Arial" w:hAnsi="Arial" w:cs="Arial"/>
        </w:rPr>
        <w:t xml:space="preserve"> dan </w:t>
      </w:r>
      <w:r w:rsidR="00F83804" w:rsidRPr="003E09B2">
        <w:rPr>
          <w:rFonts w:ascii="Arial" w:hAnsi="Arial" w:cs="Arial"/>
          <w:lang w:val="id-ID"/>
        </w:rPr>
        <w:t xml:space="preserve">Perangkat </w:t>
      </w:r>
      <w:r w:rsidR="00F83804" w:rsidRPr="003E09B2">
        <w:rPr>
          <w:rFonts w:ascii="Arial" w:hAnsi="Arial"/>
          <w:lang w:val="id-ID"/>
        </w:rPr>
        <w:t>Telekomunikasi</w:t>
      </w:r>
      <w:r w:rsidR="00D46B5D">
        <w:rPr>
          <w:rFonts w:ascii="Arial" w:hAnsi="Arial"/>
        </w:rPr>
        <w:t xml:space="preserve"> pada </w:t>
      </w:r>
      <w:proofErr w:type="spellStart"/>
      <w:r w:rsidR="00D46B5D">
        <w:rPr>
          <w:rFonts w:ascii="Arial" w:hAnsi="Arial"/>
        </w:rPr>
        <w:t>Obyek</w:t>
      </w:r>
      <w:proofErr w:type="spellEnd"/>
      <w:r w:rsidR="00D46B5D">
        <w:rPr>
          <w:rFonts w:ascii="Arial" w:hAnsi="Arial"/>
        </w:rPr>
        <w:t xml:space="preserve"> Sewa</w:t>
      </w:r>
      <w:r w:rsidR="00454332" w:rsidRPr="007B3497">
        <w:rPr>
          <w:rFonts w:ascii="Arial" w:hAnsi="Arial" w:cs="Arial"/>
        </w:rPr>
        <w:t xml:space="preserve">, </w:t>
      </w:r>
      <w:proofErr w:type="spellStart"/>
      <w:r w:rsidR="00454332" w:rsidRPr="007B3497">
        <w:rPr>
          <w:rFonts w:ascii="Arial" w:hAnsi="Arial" w:cs="Arial"/>
        </w:rPr>
        <w:t>maka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selisih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kenaikan</w:t>
      </w:r>
      <w:proofErr w:type="spellEnd"/>
      <w:r w:rsidR="00454332" w:rsidRPr="007B3497">
        <w:rPr>
          <w:rFonts w:ascii="Arial" w:hAnsi="Arial" w:cs="Arial"/>
        </w:rPr>
        <w:t xml:space="preserve"> PBB </w:t>
      </w:r>
      <w:proofErr w:type="spellStart"/>
      <w:r w:rsidR="00454332" w:rsidRPr="007B3497">
        <w:rPr>
          <w:rFonts w:ascii="Arial" w:hAnsi="Arial" w:cs="Arial"/>
        </w:rPr>
        <w:t>akan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ditanggung</w:t>
      </w:r>
      <w:proofErr w:type="spellEnd"/>
      <w:r w:rsidR="00454332" w:rsidRPr="007B3497">
        <w:rPr>
          <w:rFonts w:ascii="Arial" w:hAnsi="Arial" w:cs="Arial"/>
        </w:rPr>
        <w:t xml:space="preserve"> oleh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4F4DE7">
        <w:rPr>
          <w:rFonts w:ascii="Arial" w:hAnsi="Arial" w:cs="Arial"/>
        </w:rPr>
        <w:t>;</w:t>
      </w:r>
    </w:p>
    <w:p w14:paraId="4DC1A5BC" w14:textId="77777777" w:rsidR="001C66FA" w:rsidRDefault="001C66FA" w:rsidP="001C66FA">
      <w:pPr>
        <w:ind w:left="900"/>
        <w:jc w:val="both"/>
        <w:rPr>
          <w:rFonts w:ascii="Arial" w:hAnsi="Arial" w:cs="Arial"/>
        </w:rPr>
      </w:pPr>
    </w:p>
    <w:p w14:paraId="4DC1A5BD" w14:textId="77777777" w:rsidR="007A041B" w:rsidRPr="007B3497" w:rsidRDefault="003C50CF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</w:t>
      </w:r>
      <w:r w:rsidR="007A041B" w:rsidRPr="007B3497">
        <w:rPr>
          <w:rFonts w:ascii="Arial" w:hAnsi="Arial" w:cs="Arial"/>
        </w:rPr>
        <w:t>enjaga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seluruh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fasilitas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562498" w:rsidRPr="007B3497">
        <w:rPr>
          <w:rFonts w:ascii="Arial" w:hAnsi="Arial" w:cs="Arial"/>
        </w:rPr>
        <w:t>L</w:t>
      </w:r>
      <w:r w:rsidR="007A041B" w:rsidRPr="007B3497">
        <w:rPr>
          <w:rFonts w:ascii="Arial" w:hAnsi="Arial" w:cs="Arial"/>
        </w:rPr>
        <w:t xml:space="preserve">ahan </w:t>
      </w:r>
      <w:proofErr w:type="spellStart"/>
      <w:r w:rsidR="007A041B" w:rsidRPr="007B3497">
        <w:rPr>
          <w:rFonts w:ascii="Arial" w:hAnsi="Arial" w:cs="Arial"/>
        </w:rPr>
        <w:t>dalam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kondisi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baik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menjaga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kebersihan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seluruh</w:t>
      </w:r>
      <w:proofErr w:type="spellEnd"/>
      <w:r w:rsidR="007A041B" w:rsidRPr="007B3497">
        <w:rPr>
          <w:rFonts w:ascii="Arial" w:hAnsi="Arial" w:cs="Arial"/>
        </w:rPr>
        <w:t xml:space="preserve"> area </w:t>
      </w:r>
      <w:proofErr w:type="spellStart"/>
      <w:r w:rsidR="007A041B" w:rsidRPr="007B3497">
        <w:rPr>
          <w:rFonts w:ascii="Arial" w:hAnsi="Arial" w:cs="Arial"/>
        </w:rPr>
        <w:t>umum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562498" w:rsidRPr="007B3497">
        <w:rPr>
          <w:rFonts w:ascii="Arial" w:hAnsi="Arial" w:cs="Arial"/>
        </w:rPr>
        <w:t>atas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562498" w:rsidRPr="007B3497">
        <w:rPr>
          <w:rFonts w:ascii="Arial" w:hAnsi="Arial" w:cs="Arial"/>
        </w:rPr>
        <w:t>L</w:t>
      </w:r>
      <w:r w:rsidR="007A041B" w:rsidRPr="007B3497">
        <w:rPr>
          <w:rFonts w:ascii="Arial" w:hAnsi="Arial" w:cs="Arial"/>
        </w:rPr>
        <w:t xml:space="preserve">ahan, </w:t>
      </w:r>
      <w:proofErr w:type="spellStart"/>
      <w:r w:rsidR="007A041B" w:rsidRPr="007B3497">
        <w:rPr>
          <w:rFonts w:ascii="Arial" w:hAnsi="Arial" w:cs="Arial"/>
        </w:rPr>
        <w:t>menjaga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keamanan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562498" w:rsidRPr="007B3497">
        <w:rPr>
          <w:rFonts w:ascii="Arial" w:hAnsi="Arial" w:cs="Arial"/>
        </w:rPr>
        <w:t>L</w:t>
      </w:r>
      <w:r w:rsidR="007A041B" w:rsidRPr="007B3497">
        <w:rPr>
          <w:rFonts w:ascii="Arial" w:hAnsi="Arial" w:cs="Arial"/>
        </w:rPr>
        <w:t>ahan</w:t>
      </w:r>
      <w:r w:rsidR="00562652">
        <w:rPr>
          <w:rFonts w:ascii="Arial" w:hAnsi="Arial" w:cs="Arial"/>
        </w:rPr>
        <w:t xml:space="preserve">, </w:t>
      </w:r>
      <w:proofErr w:type="spellStart"/>
      <w:r w:rsidR="00562652">
        <w:rPr>
          <w:rFonts w:ascii="Arial" w:hAnsi="Arial" w:cs="Arial"/>
        </w:rPr>
        <w:t>menjamin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kelancaran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atas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pekerjaan</w:t>
      </w:r>
      <w:proofErr w:type="spellEnd"/>
      <w:r w:rsidR="00562652">
        <w:rPr>
          <w:rFonts w:ascii="Arial" w:hAnsi="Arial" w:cs="Arial"/>
        </w:rPr>
        <w:t xml:space="preserve"> dan/</w:t>
      </w:r>
      <w:proofErr w:type="spellStart"/>
      <w:r w:rsidR="00562652">
        <w:rPr>
          <w:rFonts w:ascii="Arial" w:hAnsi="Arial" w:cs="Arial"/>
        </w:rPr>
        <w:t>atau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kegiatan</w:t>
      </w:r>
      <w:proofErr w:type="spellEnd"/>
      <w:r w:rsidR="00562652">
        <w:rPr>
          <w:rFonts w:ascii="Arial" w:hAnsi="Arial" w:cs="Arial"/>
        </w:rPr>
        <w:t xml:space="preserve"> yang </w:t>
      </w:r>
      <w:proofErr w:type="spellStart"/>
      <w:r w:rsidR="00562652">
        <w:rPr>
          <w:rFonts w:ascii="Arial" w:hAnsi="Arial" w:cs="Arial"/>
        </w:rPr>
        <w:t>dilakukan</w:t>
      </w:r>
      <w:proofErr w:type="spellEnd"/>
      <w:r w:rsidR="00562652">
        <w:rPr>
          <w:rFonts w:ascii="Arial" w:hAnsi="Arial" w:cs="Arial"/>
        </w:rPr>
        <w:t xml:space="preserve"> pada </w:t>
      </w:r>
      <w:proofErr w:type="spellStart"/>
      <w:r w:rsidR="00562652">
        <w:rPr>
          <w:rFonts w:ascii="Arial" w:hAnsi="Arial" w:cs="Arial"/>
        </w:rPr>
        <w:t>Obyek</w:t>
      </w:r>
      <w:proofErr w:type="spellEnd"/>
      <w:r w:rsidR="00562652">
        <w:rPr>
          <w:rFonts w:ascii="Arial" w:hAnsi="Arial" w:cs="Arial"/>
        </w:rPr>
        <w:t xml:space="preserve"> Sewa </w:t>
      </w:r>
      <w:proofErr w:type="spellStart"/>
      <w:r w:rsidR="00562652">
        <w:rPr>
          <w:rFonts w:ascii="Arial" w:hAnsi="Arial" w:cs="Arial"/>
        </w:rPr>
        <w:t>dari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pihak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>
        <w:rPr>
          <w:rFonts w:ascii="Arial" w:hAnsi="Arial" w:cs="Arial"/>
        </w:rPr>
        <w:t>manapun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serta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menjamin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tersedianya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akses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jalan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masuk</w:t>
      </w:r>
      <w:proofErr w:type="spellEnd"/>
      <w:r w:rsidR="00CB5A2A" w:rsidRPr="007B3497">
        <w:rPr>
          <w:rFonts w:ascii="Arial" w:hAnsi="Arial" w:cs="Arial"/>
        </w:rPr>
        <w:t xml:space="preserve"> </w:t>
      </w:r>
      <w:r w:rsidR="00CB5A2A">
        <w:rPr>
          <w:rFonts w:ascii="Arial" w:hAnsi="Arial" w:cs="Arial"/>
        </w:rPr>
        <w:t xml:space="preserve">pada Lahan </w:t>
      </w:r>
      <w:proofErr w:type="spellStart"/>
      <w:r w:rsidR="00CB5A2A" w:rsidRPr="007B3497">
        <w:rPr>
          <w:rFonts w:ascii="Arial" w:hAnsi="Arial" w:cs="Arial"/>
        </w:rPr>
        <w:t>menuju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Obyek</w:t>
      </w:r>
      <w:proofErr w:type="spellEnd"/>
      <w:r w:rsidR="00CB5A2A">
        <w:rPr>
          <w:rFonts w:ascii="Arial" w:hAnsi="Arial" w:cs="Arial"/>
        </w:rPr>
        <w:t xml:space="preserve"> Sewa</w:t>
      </w:r>
      <w:r w:rsidR="00CB5A2A"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selama</w:t>
      </w:r>
      <w:proofErr w:type="spellEnd"/>
      <w:r w:rsidR="00CB5A2A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Jangka</w:t>
      </w:r>
      <w:proofErr w:type="spellEnd"/>
      <w:r w:rsidR="00CB5A2A">
        <w:rPr>
          <w:rFonts w:ascii="Arial" w:hAnsi="Arial" w:cs="Arial"/>
        </w:rPr>
        <w:t xml:space="preserve"> Waktu</w:t>
      </w:r>
      <w:r w:rsidR="00CB5A2A" w:rsidRPr="007B3497">
        <w:rPr>
          <w:rFonts w:ascii="Arial" w:hAnsi="Arial" w:cs="Arial"/>
        </w:rPr>
        <w:t xml:space="preserve"> Sewa</w:t>
      </w:r>
      <w:r w:rsidR="004F4DE7">
        <w:rPr>
          <w:rFonts w:ascii="Arial" w:hAnsi="Arial" w:cs="Arial"/>
        </w:rPr>
        <w:t>;</w:t>
      </w:r>
    </w:p>
    <w:p w14:paraId="4DC1A5BE" w14:textId="77777777" w:rsidR="001C66FA" w:rsidRDefault="001C66FA" w:rsidP="001C66FA">
      <w:pPr>
        <w:ind w:left="900"/>
        <w:jc w:val="both"/>
        <w:rPr>
          <w:rFonts w:ascii="Arial" w:hAnsi="Arial" w:cs="Arial"/>
          <w:color w:val="000000"/>
        </w:rPr>
      </w:pPr>
    </w:p>
    <w:p w14:paraId="4DC1A5BF" w14:textId="77777777" w:rsidR="007A041B" w:rsidRPr="007B3497" w:rsidRDefault="003C50CF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  <w:color w:val="000000"/>
        </w:rPr>
        <w:t>a</w:t>
      </w:r>
      <w:r w:rsidR="007A041B" w:rsidRPr="007B3497">
        <w:rPr>
          <w:rFonts w:ascii="Arial" w:hAnsi="Arial" w:cs="Arial"/>
          <w:color w:val="000000"/>
        </w:rPr>
        <w:t>pabila</w:t>
      </w:r>
      <w:proofErr w:type="spellEnd"/>
      <w:r w:rsidR="00562652">
        <w:rPr>
          <w:rFonts w:ascii="Arial" w:hAnsi="Arial" w:cs="Arial"/>
          <w:color w:val="000000"/>
        </w:rPr>
        <w:t xml:space="preserve"> oleh </w:t>
      </w:r>
      <w:proofErr w:type="spellStart"/>
      <w:r w:rsidR="00562652">
        <w:rPr>
          <w:rFonts w:ascii="Arial" w:hAnsi="Arial" w:cs="Arial"/>
          <w:color w:val="000000"/>
        </w:rPr>
        <w:t>karena</w:t>
      </w:r>
      <w:proofErr w:type="spellEnd"/>
      <w:r w:rsidR="00562652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suatu</w:t>
      </w:r>
      <w:proofErr w:type="spellEnd"/>
      <w:r w:rsidR="00562652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hal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4E7A00" w:rsidRPr="0047584B">
        <w:rPr>
          <w:rFonts w:ascii="Arial" w:hAnsi="Arial" w:cs="Arial"/>
          <w:b/>
          <w:color w:val="000000"/>
        </w:rPr>
        <w:t>Penyewa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tidak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memperoleh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izin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0D2234">
        <w:rPr>
          <w:rFonts w:ascii="Arial" w:hAnsi="Arial" w:cs="Arial"/>
          <w:color w:val="000000"/>
        </w:rPr>
        <w:t xml:space="preserve">yang </w:t>
      </w:r>
      <w:proofErr w:type="spellStart"/>
      <w:r w:rsidR="000D2234">
        <w:rPr>
          <w:rFonts w:ascii="Arial" w:hAnsi="Arial" w:cs="Arial"/>
          <w:color w:val="000000"/>
        </w:rPr>
        <w:t>diperlukan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dengan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alasan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apapun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, </w:t>
      </w:r>
      <w:proofErr w:type="spellStart"/>
      <w:r w:rsidR="004E7A00" w:rsidRPr="004E7A00">
        <w:rPr>
          <w:rFonts w:ascii="Arial" w:hAnsi="Arial" w:cs="Arial"/>
          <w:color w:val="000000"/>
        </w:rPr>
        <w:t>termasuk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color w:val="000000"/>
        </w:rPr>
        <w:t>namun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color w:val="000000"/>
        </w:rPr>
        <w:t>tidak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color w:val="000000"/>
        </w:rPr>
        <w:t>terbatas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color w:val="000000"/>
        </w:rPr>
        <w:t>kepada</w:t>
      </w:r>
      <w:proofErr w:type="spellEnd"/>
      <w:r w:rsidR="004E7A00" w:rsidRPr="004E7A00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izin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warga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sekitar</w:t>
      </w:r>
      <w:proofErr w:type="spellEnd"/>
      <w:r w:rsidR="004E7A00">
        <w:rPr>
          <w:rFonts w:ascii="Arial" w:hAnsi="Arial" w:cs="Arial"/>
          <w:color w:val="000000"/>
        </w:rPr>
        <w:t xml:space="preserve"> Lahan dan</w:t>
      </w:r>
      <w:r w:rsidR="000D2234">
        <w:rPr>
          <w:rFonts w:ascii="Arial" w:hAnsi="Arial" w:cs="Arial"/>
          <w:color w:val="000000"/>
        </w:rPr>
        <w:t>/</w:t>
      </w:r>
      <w:proofErr w:type="spellStart"/>
      <w:r w:rsidR="000D2234">
        <w:rPr>
          <w:rFonts w:ascii="Arial" w:hAnsi="Arial" w:cs="Arial"/>
          <w:color w:val="000000"/>
        </w:rPr>
        <w:t>atau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izin</w:t>
      </w:r>
      <w:proofErr w:type="spellEnd"/>
      <w:r w:rsidR="00B2135A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dari</w:t>
      </w:r>
      <w:proofErr w:type="spellEnd"/>
      <w:r w:rsidR="00B2135A">
        <w:rPr>
          <w:rFonts w:ascii="Arial" w:hAnsi="Arial" w:cs="Arial"/>
          <w:color w:val="000000"/>
        </w:rPr>
        <w:t xml:space="preserve"> </w:t>
      </w:r>
      <w:proofErr w:type="spellStart"/>
      <w:r w:rsidR="00B2135A">
        <w:rPr>
          <w:rFonts w:ascii="Arial" w:hAnsi="Arial" w:cs="Arial"/>
          <w:color w:val="000000"/>
        </w:rPr>
        <w:t>I</w:t>
      </w:r>
      <w:r w:rsidR="004E7A00">
        <w:rPr>
          <w:rFonts w:ascii="Arial" w:hAnsi="Arial" w:cs="Arial"/>
          <w:color w:val="000000"/>
        </w:rPr>
        <w:t>nstansi</w:t>
      </w:r>
      <w:proofErr w:type="spellEnd"/>
      <w:r w:rsidR="00D46B5D">
        <w:rPr>
          <w:rFonts w:ascii="Arial" w:hAnsi="Arial" w:cs="Arial"/>
          <w:color w:val="000000"/>
        </w:rPr>
        <w:t>/</w:t>
      </w:r>
      <w:proofErr w:type="spellStart"/>
      <w:r w:rsidR="00D46B5D">
        <w:rPr>
          <w:rFonts w:ascii="Arial" w:hAnsi="Arial" w:cs="Arial"/>
          <w:color w:val="000000"/>
        </w:rPr>
        <w:t>P</w:t>
      </w:r>
      <w:r w:rsidR="000D2234">
        <w:rPr>
          <w:rFonts w:ascii="Arial" w:hAnsi="Arial" w:cs="Arial"/>
          <w:color w:val="000000"/>
        </w:rPr>
        <w:t>emerinta</w:t>
      </w:r>
      <w:r w:rsidR="000F57FB">
        <w:rPr>
          <w:rFonts w:ascii="Arial" w:hAnsi="Arial" w:cs="Arial"/>
          <w:color w:val="000000"/>
        </w:rPr>
        <w:t>h</w:t>
      </w:r>
      <w:proofErr w:type="spellEnd"/>
      <w:r w:rsidR="000D2234">
        <w:rPr>
          <w:rFonts w:ascii="Arial" w:hAnsi="Arial" w:cs="Arial"/>
          <w:color w:val="000000"/>
        </w:rPr>
        <w:t xml:space="preserve"> yang </w:t>
      </w:r>
      <w:proofErr w:type="spellStart"/>
      <w:r w:rsidR="004E7A00">
        <w:rPr>
          <w:rFonts w:ascii="Arial" w:hAnsi="Arial" w:cs="Arial"/>
          <w:color w:val="000000"/>
        </w:rPr>
        <w:t>berwenang</w:t>
      </w:r>
      <w:proofErr w:type="spellEnd"/>
      <w:r w:rsidR="004E7A00">
        <w:rPr>
          <w:rFonts w:ascii="Arial" w:hAnsi="Arial" w:cs="Arial"/>
          <w:color w:val="000000"/>
        </w:rPr>
        <w:t>,</w:t>
      </w:r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untuk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pembangunan</w:t>
      </w:r>
      <w:proofErr w:type="spellEnd"/>
      <w:r w:rsidR="00E564C4">
        <w:rPr>
          <w:rFonts w:ascii="Arial" w:hAnsi="Arial" w:cs="Arial"/>
          <w:color w:val="000000"/>
          <w:lang w:val="id-ID"/>
        </w:rPr>
        <w:t xml:space="preserve"> </w:t>
      </w:r>
      <w:r w:rsidR="00F83804" w:rsidRPr="0026685A">
        <w:rPr>
          <w:rFonts w:ascii="Arial" w:hAnsi="Arial"/>
          <w:color w:val="000000"/>
        </w:rPr>
        <w:t>Menara</w:t>
      </w:r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maka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color w:val="000000"/>
        </w:rPr>
        <w:t>Pemilik</w:t>
      </w:r>
      <w:proofErr w:type="spellEnd"/>
      <w:r w:rsidR="00F83804" w:rsidRPr="00F83804">
        <w:rPr>
          <w:rFonts w:ascii="Arial" w:hAnsi="Arial" w:cs="Arial"/>
          <w:b/>
          <w:color w:val="000000"/>
        </w:rPr>
        <w:t xml:space="preserve"> Lahan</w:t>
      </w:r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562652">
        <w:rPr>
          <w:rFonts w:ascii="Arial" w:hAnsi="Arial" w:cs="Arial"/>
          <w:color w:val="000000"/>
        </w:rPr>
        <w:t>akan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mengembalikan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Pr="007B3497">
        <w:rPr>
          <w:rFonts w:ascii="Arial" w:hAnsi="Arial" w:cs="Arial"/>
          <w:color w:val="000000"/>
        </w:rPr>
        <w:t>Harga Sewa</w:t>
      </w:r>
      <w:r w:rsidR="007A041B" w:rsidRPr="007B3497">
        <w:rPr>
          <w:rFonts w:ascii="Arial" w:hAnsi="Arial" w:cs="Arial"/>
          <w:color w:val="000000"/>
        </w:rPr>
        <w:t xml:space="preserve"> </w:t>
      </w:r>
      <w:r w:rsidR="00562498" w:rsidRPr="007B3497">
        <w:rPr>
          <w:rFonts w:ascii="Arial" w:hAnsi="Arial" w:cs="Arial"/>
          <w:color w:val="000000"/>
        </w:rPr>
        <w:t>L</w:t>
      </w:r>
      <w:r w:rsidR="007A041B" w:rsidRPr="007B3497">
        <w:rPr>
          <w:rFonts w:ascii="Arial" w:hAnsi="Arial" w:cs="Arial"/>
          <w:color w:val="000000"/>
        </w:rPr>
        <w:t>ahan</w:t>
      </w:r>
      <w:r w:rsidR="00562498" w:rsidRPr="007B3497">
        <w:rPr>
          <w:rFonts w:ascii="Arial" w:hAnsi="Arial" w:cs="Arial"/>
          <w:color w:val="000000"/>
        </w:rPr>
        <w:t xml:space="preserve"> </w:t>
      </w:r>
      <w:r w:rsidR="00542D52">
        <w:rPr>
          <w:rFonts w:ascii="Arial" w:hAnsi="Arial" w:cs="Arial"/>
          <w:color w:val="000000"/>
        </w:rPr>
        <w:t xml:space="preserve">yang </w:t>
      </w:r>
      <w:proofErr w:type="spellStart"/>
      <w:r w:rsidR="00542D52">
        <w:rPr>
          <w:rFonts w:ascii="Arial" w:hAnsi="Arial" w:cs="Arial"/>
          <w:color w:val="000000"/>
        </w:rPr>
        <w:t>besarnya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proporsional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dengan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jangka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waktu</w:t>
      </w:r>
      <w:proofErr w:type="spellEnd"/>
      <w:r w:rsidR="00542D52">
        <w:rPr>
          <w:rFonts w:ascii="Arial" w:hAnsi="Arial" w:cs="Arial"/>
          <w:color w:val="000000"/>
        </w:rPr>
        <w:t xml:space="preserve"> yang </w:t>
      </w:r>
      <w:proofErr w:type="spellStart"/>
      <w:r w:rsidR="00542D52">
        <w:rPr>
          <w:rFonts w:ascii="Arial" w:hAnsi="Arial" w:cs="Arial"/>
          <w:color w:val="000000"/>
        </w:rPr>
        <w:t>belum</w:t>
      </w:r>
      <w:proofErr w:type="spellEnd"/>
      <w:r w:rsidR="00542D52">
        <w:rPr>
          <w:rFonts w:ascii="Arial" w:hAnsi="Arial" w:cs="Arial"/>
          <w:color w:val="000000"/>
        </w:rPr>
        <w:t xml:space="preserve"> </w:t>
      </w:r>
      <w:proofErr w:type="spellStart"/>
      <w:r w:rsidR="00542D52">
        <w:rPr>
          <w:rFonts w:ascii="Arial" w:hAnsi="Arial" w:cs="Arial"/>
          <w:color w:val="000000"/>
        </w:rPr>
        <w:t>dinikmati</w:t>
      </w:r>
      <w:proofErr w:type="spellEnd"/>
      <w:r w:rsidR="00542D52">
        <w:rPr>
          <w:rFonts w:ascii="Arial" w:hAnsi="Arial" w:cs="Arial"/>
          <w:color w:val="000000"/>
        </w:rPr>
        <w:t xml:space="preserve"> oleh </w:t>
      </w:r>
      <w:proofErr w:type="spellStart"/>
      <w:r w:rsidR="00542D52" w:rsidRPr="0047584B">
        <w:rPr>
          <w:rFonts w:ascii="Arial" w:hAnsi="Arial" w:cs="Arial"/>
          <w:b/>
          <w:color w:val="000000"/>
        </w:rPr>
        <w:t>Penyewa</w:t>
      </w:r>
      <w:proofErr w:type="spellEnd"/>
      <w:r w:rsidR="00562652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selambat-lambatnya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r w:rsidR="00770F25">
        <w:rPr>
          <w:rFonts w:ascii="Arial" w:hAnsi="Arial" w:cs="Arial"/>
          <w:color w:val="000000"/>
        </w:rPr>
        <w:t>30</w:t>
      </w:r>
      <w:r w:rsidR="007A041B" w:rsidRPr="007B3497">
        <w:rPr>
          <w:rFonts w:ascii="Arial" w:hAnsi="Arial" w:cs="Arial"/>
          <w:color w:val="000000"/>
        </w:rPr>
        <w:t xml:space="preserve"> (</w:t>
      </w:r>
      <w:proofErr w:type="spellStart"/>
      <w:r w:rsidR="00770F25">
        <w:rPr>
          <w:rFonts w:ascii="Arial" w:hAnsi="Arial" w:cs="Arial"/>
          <w:color w:val="000000"/>
        </w:rPr>
        <w:t>tiga</w:t>
      </w:r>
      <w:proofErr w:type="spellEnd"/>
      <w:r w:rsidR="00770F25">
        <w:rPr>
          <w:rFonts w:ascii="Arial" w:hAnsi="Arial" w:cs="Arial"/>
          <w:color w:val="000000"/>
        </w:rPr>
        <w:t xml:space="preserve"> </w:t>
      </w:r>
      <w:proofErr w:type="spellStart"/>
      <w:r w:rsidR="00770F25">
        <w:rPr>
          <w:rFonts w:ascii="Arial" w:hAnsi="Arial" w:cs="Arial"/>
          <w:color w:val="000000"/>
        </w:rPr>
        <w:t>puluh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) </w:t>
      </w:r>
      <w:proofErr w:type="spellStart"/>
      <w:r w:rsidR="007A041B" w:rsidRPr="007B3497">
        <w:rPr>
          <w:rFonts w:ascii="Arial" w:hAnsi="Arial" w:cs="Arial"/>
          <w:color w:val="000000"/>
        </w:rPr>
        <w:t>hari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sejak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pemberitahuan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7A041B" w:rsidRPr="007B3497">
        <w:rPr>
          <w:rFonts w:ascii="Arial" w:hAnsi="Arial" w:cs="Arial"/>
          <w:color w:val="000000"/>
        </w:rPr>
        <w:t>dari</w:t>
      </w:r>
      <w:proofErr w:type="spellEnd"/>
      <w:r w:rsidR="007A041B" w:rsidRPr="007B3497">
        <w:rPr>
          <w:rFonts w:ascii="Arial" w:hAnsi="Arial" w:cs="Arial"/>
          <w:color w:val="000000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color w:val="000000"/>
        </w:rPr>
        <w:t>Penyewa</w:t>
      </w:r>
      <w:proofErr w:type="spellEnd"/>
      <w:r w:rsidR="004E7A00">
        <w:rPr>
          <w:rFonts w:ascii="Arial" w:hAnsi="Arial" w:cs="Arial"/>
          <w:color w:val="000000"/>
        </w:rPr>
        <w:t xml:space="preserve">, </w:t>
      </w:r>
      <w:proofErr w:type="spellStart"/>
      <w:r w:rsidR="004E7A00">
        <w:rPr>
          <w:rFonts w:ascii="Arial" w:hAnsi="Arial" w:cs="Arial"/>
          <w:color w:val="000000"/>
        </w:rPr>
        <w:t>namun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demikian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 w:rsidRPr="004E7A00">
        <w:rPr>
          <w:rFonts w:ascii="Arial" w:hAnsi="Arial" w:cs="Arial"/>
          <w:b/>
          <w:color w:val="000000"/>
        </w:rPr>
        <w:t>Penyewa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tetap</w:t>
      </w:r>
      <w:proofErr w:type="spellEnd"/>
      <w:r w:rsidR="00770F25">
        <w:rPr>
          <w:rFonts w:ascii="Arial" w:hAnsi="Arial" w:cs="Arial"/>
          <w:color w:val="000000"/>
        </w:rPr>
        <w:t xml:space="preserve"> </w:t>
      </w:r>
      <w:proofErr w:type="spellStart"/>
      <w:r w:rsidR="00770F25">
        <w:rPr>
          <w:rFonts w:ascii="Arial" w:hAnsi="Arial" w:cs="Arial"/>
          <w:color w:val="000000"/>
        </w:rPr>
        <w:t>wajib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memberikan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ganti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rugi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atas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biaya-biaya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0D2234">
        <w:rPr>
          <w:rFonts w:ascii="Arial" w:hAnsi="Arial" w:cs="Arial"/>
          <w:color w:val="000000"/>
        </w:rPr>
        <w:t>wajar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terkait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r w:rsidR="00562652">
        <w:rPr>
          <w:rFonts w:ascii="Arial" w:hAnsi="Arial" w:cs="Arial"/>
          <w:color w:val="000000"/>
        </w:rPr>
        <w:t>Lahan</w:t>
      </w:r>
      <w:r w:rsidR="00770F25">
        <w:rPr>
          <w:rFonts w:ascii="Arial" w:hAnsi="Arial" w:cs="Arial"/>
          <w:color w:val="000000"/>
        </w:rPr>
        <w:t xml:space="preserve"> </w:t>
      </w:r>
      <w:r w:rsidR="004E7A00">
        <w:rPr>
          <w:rFonts w:ascii="Arial" w:hAnsi="Arial" w:cs="Arial"/>
          <w:color w:val="000000"/>
        </w:rPr>
        <w:t xml:space="preserve">yang </w:t>
      </w:r>
      <w:proofErr w:type="spellStart"/>
      <w:r w:rsidR="004E7A00">
        <w:rPr>
          <w:rFonts w:ascii="Arial" w:hAnsi="Arial" w:cs="Arial"/>
          <w:color w:val="000000"/>
        </w:rPr>
        <w:t>telah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4E7A00">
        <w:rPr>
          <w:rFonts w:ascii="Arial" w:hAnsi="Arial" w:cs="Arial"/>
          <w:color w:val="000000"/>
        </w:rPr>
        <w:t>dikeluarkan</w:t>
      </w:r>
      <w:proofErr w:type="spellEnd"/>
      <w:r w:rsidR="004E7A00">
        <w:rPr>
          <w:rFonts w:ascii="Arial" w:hAnsi="Arial" w:cs="Arial"/>
          <w:color w:val="000000"/>
        </w:rPr>
        <w:t xml:space="preserve"> </w:t>
      </w:r>
      <w:proofErr w:type="spellStart"/>
      <w:r w:rsidR="000D2234">
        <w:rPr>
          <w:rFonts w:ascii="Arial" w:hAnsi="Arial" w:cs="Arial"/>
          <w:color w:val="000000"/>
        </w:rPr>
        <w:t>terlebih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proofErr w:type="spellStart"/>
      <w:r w:rsidR="000D2234">
        <w:rPr>
          <w:rFonts w:ascii="Arial" w:hAnsi="Arial" w:cs="Arial"/>
          <w:color w:val="000000"/>
        </w:rPr>
        <w:t>dahulu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r w:rsidR="004E7A00">
        <w:rPr>
          <w:rFonts w:ascii="Arial" w:hAnsi="Arial" w:cs="Arial"/>
          <w:color w:val="000000"/>
        </w:rPr>
        <w:t xml:space="preserve">oleh </w:t>
      </w:r>
      <w:proofErr w:type="spellStart"/>
      <w:r w:rsidR="004E7A00" w:rsidRPr="004E7A00">
        <w:rPr>
          <w:rFonts w:ascii="Arial" w:hAnsi="Arial" w:cs="Arial"/>
          <w:b/>
          <w:color w:val="000000"/>
        </w:rPr>
        <w:t>Pemilik</w:t>
      </w:r>
      <w:proofErr w:type="spellEnd"/>
      <w:r w:rsidR="004E7A00" w:rsidRPr="004E7A00">
        <w:rPr>
          <w:rFonts w:ascii="Arial" w:hAnsi="Arial" w:cs="Arial"/>
          <w:b/>
          <w:color w:val="000000"/>
        </w:rPr>
        <w:t xml:space="preserve"> Lahan</w:t>
      </w:r>
      <w:r w:rsidR="004E7A00">
        <w:rPr>
          <w:rFonts w:ascii="Arial" w:hAnsi="Arial" w:cs="Arial"/>
          <w:color w:val="000000"/>
        </w:rPr>
        <w:t xml:space="preserve"> </w:t>
      </w:r>
      <w:r w:rsidR="000D2234">
        <w:rPr>
          <w:rFonts w:ascii="Arial" w:hAnsi="Arial" w:cs="Arial"/>
          <w:color w:val="000000"/>
        </w:rPr>
        <w:t>(</w:t>
      </w:r>
      <w:proofErr w:type="spellStart"/>
      <w:r w:rsidR="000D2234">
        <w:rPr>
          <w:rFonts w:ascii="Arial" w:hAnsi="Arial" w:cs="Arial"/>
          <w:color w:val="000000"/>
        </w:rPr>
        <w:t>apabila</w:t>
      </w:r>
      <w:proofErr w:type="spellEnd"/>
      <w:r w:rsidR="000D2234">
        <w:rPr>
          <w:rFonts w:ascii="Arial" w:hAnsi="Arial" w:cs="Arial"/>
          <w:color w:val="000000"/>
        </w:rPr>
        <w:t xml:space="preserve"> </w:t>
      </w:r>
      <w:proofErr w:type="spellStart"/>
      <w:r w:rsidR="000D2234">
        <w:rPr>
          <w:rFonts w:ascii="Arial" w:hAnsi="Arial" w:cs="Arial"/>
          <w:color w:val="000000"/>
        </w:rPr>
        <w:t>ada</w:t>
      </w:r>
      <w:proofErr w:type="spellEnd"/>
      <w:r w:rsidR="000D2234">
        <w:rPr>
          <w:rFonts w:ascii="Arial" w:hAnsi="Arial" w:cs="Arial"/>
          <w:color w:val="000000"/>
        </w:rPr>
        <w:t>)</w:t>
      </w:r>
      <w:r w:rsidR="00CB5A2A">
        <w:rPr>
          <w:rFonts w:ascii="Arial" w:hAnsi="Arial" w:cs="Arial"/>
          <w:color w:val="000000"/>
        </w:rPr>
        <w:t>;</w:t>
      </w:r>
    </w:p>
    <w:p w14:paraId="4DC1A5C0" w14:textId="77777777" w:rsidR="004F4DE7" w:rsidRDefault="004F4DE7" w:rsidP="004F4DE7">
      <w:pPr>
        <w:ind w:left="900"/>
        <w:jc w:val="both"/>
        <w:rPr>
          <w:rFonts w:ascii="Arial" w:hAnsi="Arial" w:cs="Arial"/>
        </w:rPr>
      </w:pPr>
    </w:p>
    <w:p w14:paraId="4DC1A5C1" w14:textId="59DA5584" w:rsidR="007A041B" w:rsidRPr="007B3497" w:rsidRDefault="007A041B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memberitahukan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selambat-lambatnya</w:t>
      </w:r>
      <w:proofErr w:type="spellEnd"/>
      <w:r w:rsidRPr="007B3497">
        <w:rPr>
          <w:rFonts w:ascii="Arial" w:hAnsi="Arial" w:cs="Arial"/>
        </w:rPr>
        <w:t xml:space="preserve"> </w:t>
      </w:r>
      <w:r w:rsidR="00542D52">
        <w:rPr>
          <w:rFonts w:ascii="Arial" w:hAnsi="Arial" w:cs="Arial"/>
        </w:rPr>
        <w:t>3</w:t>
      </w:r>
      <w:r w:rsidRPr="007B3497">
        <w:rPr>
          <w:rFonts w:ascii="Arial" w:hAnsi="Arial" w:cs="Arial"/>
        </w:rPr>
        <w:t xml:space="preserve"> (</w:t>
      </w:r>
      <w:proofErr w:type="spellStart"/>
      <w:r w:rsidR="00542D52">
        <w:rPr>
          <w:rFonts w:ascii="Arial" w:hAnsi="Arial" w:cs="Arial"/>
        </w:rPr>
        <w:t>tiga</w:t>
      </w:r>
      <w:proofErr w:type="spellEnd"/>
      <w:r w:rsidRPr="007B3497">
        <w:rPr>
          <w:rFonts w:ascii="Arial" w:hAnsi="Arial" w:cs="Arial"/>
        </w:rPr>
        <w:t xml:space="preserve">) </w:t>
      </w:r>
      <w:proofErr w:type="spellStart"/>
      <w:r w:rsidRPr="007B3497">
        <w:rPr>
          <w:rFonts w:ascii="Arial" w:hAnsi="Arial" w:cs="Arial"/>
        </w:rPr>
        <w:t>bulan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sebelumnya</w:t>
      </w:r>
      <w:proofErr w:type="spellEnd"/>
      <w:r w:rsidR="00562652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apabila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F83804">
        <w:rPr>
          <w:rFonts w:ascii="Arial" w:hAnsi="Arial" w:cs="Arial"/>
          <w:b/>
        </w:rPr>
        <w:t>Pemilik</w:t>
      </w:r>
      <w:proofErr w:type="spellEnd"/>
      <w:r w:rsidR="00562652" w:rsidRPr="00F83804">
        <w:rPr>
          <w:rFonts w:ascii="Arial" w:hAnsi="Arial" w:cs="Arial"/>
          <w:b/>
        </w:rPr>
        <w:t xml:space="preserve"> Lahan</w:t>
      </w:r>
      <w:r w:rsidR="00562652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akan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melakukan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perbaikan</w:t>
      </w:r>
      <w:proofErr w:type="spellEnd"/>
      <w:r w:rsidR="00562652" w:rsidRPr="007B3497">
        <w:rPr>
          <w:rFonts w:ascii="Arial" w:hAnsi="Arial" w:cs="Arial"/>
        </w:rPr>
        <w:t xml:space="preserve">, </w:t>
      </w:r>
      <w:proofErr w:type="spellStart"/>
      <w:r w:rsidR="00562652" w:rsidRPr="007B3497">
        <w:rPr>
          <w:rFonts w:ascii="Arial" w:hAnsi="Arial" w:cs="Arial"/>
        </w:rPr>
        <w:t>renovasi</w:t>
      </w:r>
      <w:proofErr w:type="spellEnd"/>
      <w:r w:rsidR="00E86B2A">
        <w:rPr>
          <w:rFonts w:ascii="Arial" w:hAnsi="Arial" w:cs="Arial"/>
        </w:rPr>
        <w:t xml:space="preserve">, </w:t>
      </w:r>
      <w:proofErr w:type="spellStart"/>
      <w:r w:rsidR="00562652" w:rsidRPr="007B3497">
        <w:rPr>
          <w:rFonts w:ascii="Arial" w:hAnsi="Arial" w:cs="Arial"/>
        </w:rPr>
        <w:t>atau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pembongkaran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terhadap</w:t>
      </w:r>
      <w:proofErr w:type="spellEnd"/>
      <w:r w:rsidR="00562652" w:rsidRPr="007B3497">
        <w:rPr>
          <w:rFonts w:ascii="Arial" w:hAnsi="Arial" w:cs="Arial"/>
        </w:rPr>
        <w:t xml:space="preserve"> Lahan dan </w:t>
      </w:r>
      <w:proofErr w:type="spellStart"/>
      <w:r w:rsidR="00562652" w:rsidRPr="007B3497">
        <w:rPr>
          <w:rFonts w:ascii="Arial" w:hAnsi="Arial" w:cs="Arial"/>
        </w:rPr>
        <w:t>tindakan</w:t>
      </w:r>
      <w:proofErr w:type="spellEnd"/>
      <w:r w:rsidR="00562652" w:rsidRPr="007B3497">
        <w:rPr>
          <w:rFonts w:ascii="Arial" w:hAnsi="Arial" w:cs="Arial"/>
        </w:rPr>
        <w:t xml:space="preserve"> mana </w:t>
      </w:r>
      <w:proofErr w:type="spellStart"/>
      <w:r w:rsidR="00562652" w:rsidRPr="007B3497">
        <w:rPr>
          <w:rFonts w:ascii="Arial" w:hAnsi="Arial" w:cs="Arial"/>
        </w:rPr>
        <w:t>sepatutnya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diduga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akan</w:t>
      </w:r>
      <w:proofErr w:type="spellEnd"/>
      <w:r w:rsidR="00562652" w:rsidRPr="007B3497">
        <w:rPr>
          <w:rFonts w:ascii="Arial" w:hAnsi="Arial" w:cs="Arial"/>
        </w:rPr>
        <w:t xml:space="preserve"> </w:t>
      </w:r>
      <w:proofErr w:type="spellStart"/>
      <w:r w:rsidR="00562652" w:rsidRPr="007B3497">
        <w:rPr>
          <w:rFonts w:ascii="Arial" w:hAnsi="Arial" w:cs="Arial"/>
        </w:rPr>
        <w:t>mempengaruhi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Obyek</w:t>
      </w:r>
      <w:proofErr w:type="spellEnd"/>
      <w:r w:rsidR="00CB5A2A">
        <w:rPr>
          <w:rFonts w:ascii="Arial" w:hAnsi="Arial" w:cs="Arial"/>
        </w:rPr>
        <w:t xml:space="preserve"> Sewa,</w:t>
      </w:r>
      <w:r w:rsidR="00562652" w:rsidRPr="007B3497">
        <w:rPr>
          <w:rFonts w:ascii="Arial" w:hAnsi="Arial" w:cs="Arial"/>
        </w:rPr>
        <w:t xml:space="preserve"> </w:t>
      </w:r>
      <w:r w:rsidR="00562652" w:rsidRPr="0026685A">
        <w:rPr>
          <w:rFonts w:ascii="Arial" w:hAnsi="Arial"/>
          <w:lang w:val="id-ID"/>
        </w:rPr>
        <w:t>Menara</w:t>
      </w:r>
      <w:r w:rsidR="00E86B2A">
        <w:rPr>
          <w:rFonts w:ascii="Arial" w:hAnsi="Arial"/>
        </w:rPr>
        <w:t>,</w:t>
      </w:r>
      <w:r w:rsidR="00562652">
        <w:rPr>
          <w:rFonts w:ascii="Arial" w:hAnsi="Arial" w:cs="Arial"/>
          <w:lang w:val="id-ID"/>
        </w:rPr>
        <w:t xml:space="preserve"> dan</w:t>
      </w:r>
      <w:r w:rsidR="00562652">
        <w:rPr>
          <w:rFonts w:ascii="Arial" w:hAnsi="Arial" w:cs="Arial"/>
        </w:rPr>
        <w:t>/</w:t>
      </w:r>
      <w:proofErr w:type="spellStart"/>
      <w:r w:rsidR="00562652">
        <w:rPr>
          <w:rFonts w:ascii="Arial" w:hAnsi="Arial" w:cs="Arial"/>
        </w:rPr>
        <w:t>atau</w:t>
      </w:r>
      <w:proofErr w:type="spellEnd"/>
      <w:r w:rsidR="00562652">
        <w:rPr>
          <w:rFonts w:ascii="Arial" w:hAnsi="Arial" w:cs="Arial"/>
          <w:lang w:val="id-ID"/>
        </w:rPr>
        <w:t xml:space="preserve"> </w:t>
      </w:r>
      <w:proofErr w:type="spellStart"/>
      <w:r w:rsidR="00562652" w:rsidRPr="0026685A">
        <w:rPr>
          <w:rFonts w:ascii="Arial" w:hAnsi="Arial"/>
        </w:rPr>
        <w:t>Perangkat</w:t>
      </w:r>
      <w:proofErr w:type="spellEnd"/>
      <w:r w:rsidR="00562652" w:rsidRPr="0026685A">
        <w:rPr>
          <w:rFonts w:ascii="Arial" w:hAnsi="Arial"/>
        </w:rPr>
        <w:t xml:space="preserve"> Telekomunikasi</w:t>
      </w:r>
      <w:r w:rsidRPr="007B3497">
        <w:rPr>
          <w:rFonts w:ascii="Arial" w:hAnsi="Arial" w:cs="Arial"/>
        </w:rPr>
        <w:t xml:space="preserve">. </w:t>
      </w: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B5A2A" w:rsidRPr="007B3497">
        <w:rPr>
          <w:rFonts w:ascii="Arial" w:hAnsi="Arial" w:cs="Arial"/>
        </w:rPr>
        <w:t>perbaikan</w:t>
      </w:r>
      <w:proofErr w:type="spellEnd"/>
      <w:r w:rsidR="00CB5A2A" w:rsidRPr="007B3497">
        <w:rPr>
          <w:rFonts w:ascii="Arial" w:hAnsi="Arial" w:cs="Arial"/>
        </w:rPr>
        <w:t xml:space="preserve">, </w:t>
      </w:r>
      <w:proofErr w:type="spellStart"/>
      <w:r w:rsidR="00CB5A2A" w:rsidRPr="007B3497">
        <w:rPr>
          <w:rFonts w:ascii="Arial" w:hAnsi="Arial" w:cs="Arial"/>
        </w:rPr>
        <w:t>renovasi</w:t>
      </w:r>
      <w:proofErr w:type="spellEnd"/>
      <w:r w:rsidR="00E86B2A">
        <w:rPr>
          <w:rFonts w:ascii="Arial" w:hAnsi="Arial" w:cs="Arial"/>
        </w:rPr>
        <w:t>,</w:t>
      </w:r>
      <w:r w:rsidR="00CB5A2A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pembongkaran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tersebut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menyebabkan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562498" w:rsidRPr="007B3497">
        <w:rPr>
          <w:rFonts w:ascii="Arial" w:hAnsi="Arial" w:cs="Arial"/>
        </w:rPr>
        <w:t xml:space="preserve"> dan</w:t>
      </w:r>
      <w:r w:rsidR="00542D52">
        <w:rPr>
          <w:rFonts w:ascii="Arial" w:hAnsi="Arial" w:cs="Arial"/>
        </w:rPr>
        <w:t>/</w:t>
      </w:r>
      <w:proofErr w:type="spellStart"/>
      <w:r w:rsidR="00542D52">
        <w:rPr>
          <w:rFonts w:ascii="Arial" w:hAnsi="Arial" w:cs="Arial"/>
        </w:rPr>
        <w:t>atau</w:t>
      </w:r>
      <w:proofErr w:type="spellEnd"/>
      <w:r w:rsidR="00562498"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5269F6">
        <w:rPr>
          <w:rFonts w:ascii="Arial" w:hAnsi="Arial" w:cs="Arial"/>
          <w:b/>
        </w:rPr>
        <w:t xml:space="preserve"> </w:t>
      </w:r>
      <w:proofErr w:type="spellStart"/>
      <w:r w:rsidRPr="007B3497">
        <w:rPr>
          <w:rFonts w:ascii="Arial" w:hAnsi="Arial" w:cs="Arial"/>
        </w:rPr>
        <w:t>dipindahkan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wajib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mengusahakan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tempat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lokasi</w:t>
      </w:r>
      <w:proofErr w:type="spellEnd"/>
      <w:r w:rsidR="00562498"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</w:rPr>
        <w:t xml:space="preserve">lain </w:t>
      </w:r>
      <w:r w:rsidR="00562498" w:rsidRPr="007B3497">
        <w:rPr>
          <w:rFonts w:ascii="Arial" w:hAnsi="Arial" w:cs="Arial"/>
        </w:rPr>
        <w:t xml:space="preserve">di </w:t>
      </w:r>
      <w:proofErr w:type="spellStart"/>
      <w:r w:rsidR="00562498" w:rsidRPr="007B3497">
        <w:rPr>
          <w:rFonts w:ascii="Arial" w:hAnsi="Arial" w:cs="Arial"/>
        </w:rPr>
        <w:t>sekitar</w:t>
      </w:r>
      <w:proofErr w:type="spellEnd"/>
      <w:r w:rsidR="00562498" w:rsidRPr="007B3497">
        <w:rPr>
          <w:rFonts w:ascii="Arial" w:hAnsi="Arial" w:cs="Arial"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sebagai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pengganti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biaya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pemindahan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tersebut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wajib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ditanggung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CB5A2A">
        <w:rPr>
          <w:rFonts w:ascii="Arial" w:hAnsi="Arial" w:cs="Arial"/>
        </w:rPr>
        <w:t>;</w:t>
      </w:r>
    </w:p>
    <w:p w14:paraId="4DC1A5C2" w14:textId="77777777" w:rsidR="00CB5A2A" w:rsidRDefault="00CB5A2A" w:rsidP="00CB5A2A">
      <w:pPr>
        <w:ind w:left="900"/>
        <w:jc w:val="both"/>
        <w:rPr>
          <w:rFonts w:ascii="Arial" w:hAnsi="Arial" w:cs="Arial"/>
        </w:rPr>
      </w:pPr>
    </w:p>
    <w:p w14:paraId="4DC1A5C3" w14:textId="77777777" w:rsidR="00454332" w:rsidRPr="007B3497" w:rsidRDefault="00542D52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dibuktikan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bahwa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telah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terjadi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kerusakan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atas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Obyek</w:t>
      </w:r>
      <w:proofErr w:type="spellEnd"/>
      <w:r w:rsidR="00CB5A2A">
        <w:rPr>
          <w:rFonts w:ascii="Arial" w:hAnsi="Arial" w:cs="Arial"/>
        </w:rPr>
        <w:t xml:space="preserve"> Sewa, Menara</w:t>
      </w:r>
      <w:r w:rsidR="00E86B2A">
        <w:rPr>
          <w:rFonts w:ascii="Arial" w:hAnsi="Arial" w:cs="Arial"/>
        </w:rPr>
        <w:t>,</w:t>
      </w:r>
      <w:r w:rsidR="00CB5A2A">
        <w:rPr>
          <w:rFonts w:ascii="Arial" w:hAnsi="Arial" w:cs="Arial"/>
        </w:rPr>
        <w:t xml:space="preserve"> dan/</w:t>
      </w:r>
      <w:proofErr w:type="spellStart"/>
      <w:r w:rsidR="00CB5A2A">
        <w:rPr>
          <w:rFonts w:ascii="Arial" w:hAnsi="Arial" w:cs="Arial"/>
        </w:rPr>
        <w:t>atau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Perangkat</w:t>
      </w:r>
      <w:proofErr w:type="spellEnd"/>
      <w:r w:rsidR="00CB5A2A">
        <w:rPr>
          <w:rFonts w:ascii="Arial" w:hAnsi="Arial" w:cs="Arial"/>
        </w:rPr>
        <w:t xml:space="preserve"> Telekomunikasi </w:t>
      </w:r>
      <w:proofErr w:type="spellStart"/>
      <w:r w:rsidR="00CB5A2A">
        <w:rPr>
          <w:rFonts w:ascii="Arial" w:hAnsi="Arial" w:cs="Arial"/>
        </w:rPr>
        <w:t>sebagai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akibat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>
        <w:rPr>
          <w:rFonts w:ascii="Arial" w:hAnsi="Arial" w:cs="Arial"/>
        </w:rPr>
        <w:t xml:space="preserve"> dan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mengesampingkan</w:t>
      </w:r>
      <w:proofErr w:type="spellEnd"/>
      <w:r w:rsidRPr="007B3497">
        <w:rPr>
          <w:rFonts w:ascii="Arial" w:hAnsi="Arial" w:cs="Arial"/>
        </w:rPr>
        <w:t xml:space="preserve"> proses </w:t>
      </w:r>
      <w:proofErr w:type="spellStart"/>
      <w:r w:rsidRPr="007B3497">
        <w:rPr>
          <w:rFonts w:ascii="Arial" w:hAnsi="Arial" w:cs="Arial"/>
        </w:rPr>
        <w:t>hukum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berlaku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wajib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bertanggung</w:t>
      </w:r>
      <w:proofErr w:type="spellEnd"/>
      <w:r w:rsidR="00B2135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jawab</w:t>
      </w:r>
      <w:proofErr w:type="spellEnd"/>
      <w:r w:rsidR="00454332" w:rsidRPr="007B3497">
        <w:rPr>
          <w:rFonts w:ascii="Arial" w:hAnsi="Arial" w:cs="Arial"/>
        </w:rPr>
        <w:t xml:space="preserve"> dan</w:t>
      </w:r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menanggung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seluruh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biaya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atas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kerusakan</w:t>
      </w:r>
      <w:proofErr w:type="spellEnd"/>
      <w:r w:rsidR="00CB5A2A">
        <w:rPr>
          <w:rFonts w:ascii="Arial" w:hAnsi="Arial" w:cs="Arial"/>
        </w:rPr>
        <w:t xml:space="preserve"> </w:t>
      </w:r>
      <w:proofErr w:type="spellStart"/>
      <w:r w:rsidR="00CB5A2A">
        <w:rPr>
          <w:rFonts w:ascii="Arial" w:hAnsi="Arial" w:cs="Arial"/>
        </w:rPr>
        <w:t>tersebut</w:t>
      </w:r>
      <w:proofErr w:type="spellEnd"/>
      <w:r w:rsidR="00CB5A2A">
        <w:rPr>
          <w:rFonts w:ascii="Arial" w:hAnsi="Arial" w:cs="Arial"/>
        </w:rPr>
        <w:t>;</w:t>
      </w:r>
    </w:p>
    <w:p w14:paraId="4DC1A5C4" w14:textId="77777777" w:rsidR="00CB5A2A" w:rsidRDefault="00CB5A2A" w:rsidP="00CB5A2A">
      <w:pPr>
        <w:ind w:left="900"/>
        <w:jc w:val="both"/>
        <w:rPr>
          <w:rFonts w:ascii="Arial" w:hAnsi="Arial" w:cs="Arial"/>
        </w:rPr>
      </w:pPr>
    </w:p>
    <w:p w14:paraId="4DC1A5C5" w14:textId="280F85B7" w:rsidR="007A041B" w:rsidRDefault="00542D52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</w:t>
      </w:r>
      <w:r w:rsidR="00F07480" w:rsidRPr="007B3497">
        <w:rPr>
          <w:rFonts w:ascii="Arial" w:hAnsi="Arial" w:cs="Arial"/>
        </w:rPr>
        <w:t>emb</w:t>
      </w:r>
      <w:r w:rsidR="003A6C18" w:rsidRPr="007B3497">
        <w:rPr>
          <w:rFonts w:ascii="Arial" w:hAnsi="Arial" w:cs="Arial"/>
        </w:rPr>
        <w:t>erikan</w:t>
      </w:r>
      <w:proofErr w:type="spellEnd"/>
      <w:r w:rsidR="003A6C18" w:rsidRPr="007B3497">
        <w:rPr>
          <w:rFonts w:ascii="Arial" w:hAnsi="Arial" w:cs="Arial"/>
        </w:rPr>
        <w:t xml:space="preserve"> </w:t>
      </w:r>
      <w:proofErr w:type="spellStart"/>
      <w:r w:rsidR="00B2135A">
        <w:rPr>
          <w:rFonts w:ascii="Arial" w:hAnsi="Arial" w:cs="Arial"/>
        </w:rPr>
        <w:t>izin</w:t>
      </w:r>
      <w:proofErr w:type="spellEnd"/>
      <w:r w:rsidR="003A6C18" w:rsidRPr="007B3497">
        <w:rPr>
          <w:rFonts w:ascii="Arial" w:hAnsi="Arial" w:cs="Arial"/>
        </w:rPr>
        <w:t xml:space="preserve"> </w:t>
      </w:r>
      <w:r w:rsidR="00B2135A">
        <w:rPr>
          <w:rFonts w:ascii="Arial" w:hAnsi="Arial"/>
          <w:i/>
        </w:rPr>
        <w:t>Colocation</w:t>
      </w:r>
      <w:r w:rsidR="00F07480" w:rsidRPr="007B3497">
        <w:rPr>
          <w:rFonts w:ascii="Arial" w:hAnsi="Arial" w:cs="Arial"/>
        </w:rPr>
        <w:t xml:space="preserve">, </w:t>
      </w:r>
      <w:proofErr w:type="spellStart"/>
      <w:r w:rsidR="00F07480" w:rsidRPr="007B3497">
        <w:rPr>
          <w:rFonts w:ascii="Arial" w:hAnsi="Arial" w:cs="Arial"/>
        </w:rPr>
        <w:t>termasuk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namun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tidak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terbatas</w:t>
      </w:r>
      <w:proofErr w:type="spellEnd"/>
      <w:r w:rsidR="00F07480" w:rsidRPr="007B3497">
        <w:rPr>
          <w:rFonts w:ascii="Arial" w:hAnsi="Arial" w:cs="Arial"/>
        </w:rPr>
        <w:t xml:space="preserve"> pada </w:t>
      </w:r>
      <w:proofErr w:type="spellStart"/>
      <w:r w:rsidR="00F07480" w:rsidRPr="007B3497">
        <w:rPr>
          <w:rFonts w:ascii="Arial" w:hAnsi="Arial" w:cs="Arial"/>
        </w:rPr>
        <w:t>penempatan</w:t>
      </w:r>
      <w:proofErr w:type="spellEnd"/>
      <w:r w:rsidR="00F07480" w:rsidRPr="007B3497">
        <w:rPr>
          <w:rFonts w:ascii="Arial" w:hAnsi="Arial" w:cs="Arial"/>
        </w:rPr>
        <w:t xml:space="preserve"> </w:t>
      </w:r>
      <w:r w:rsidR="00F07480" w:rsidRPr="002347F6">
        <w:rPr>
          <w:rFonts w:ascii="Arial" w:hAnsi="Arial" w:cs="Arial"/>
          <w:i/>
        </w:rPr>
        <w:t>shelter-shelter</w:t>
      </w:r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tambahan</w:t>
      </w:r>
      <w:proofErr w:type="spellEnd"/>
      <w:r w:rsidR="00F07480" w:rsidRPr="007B3497">
        <w:rPr>
          <w:rFonts w:ascii="Arial" w:hAnsi="Arial" w:cs="Arial"/>
        </w:rPr>
        <w:t xml:space="preserve">, panel </w:t>
      </w:r>
      <w:proofErr w:type="spellStart"/>
      <w:r w:rsidR="00F07480" w:rsidRPr="007B3497">
        <w:rPr>
          <w:rFonts w:ascii="Arial" w:hAnsi="Arial" w:cs="Arial"/>
        </w:rPr>
        <w:t>listrik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tambahan</w:t>
      </w:r>
      <w:proofErr w:type="spellEnd"/>
      <w:r w:rsidR="00832F23" w:rsidRPr="007B3497">
        <w:rPr>
          <w:rFonts w:ascii="Arial" w:hAnsi="Arial" w:cs="Arial"/>
        </w:rPr>
        <w:t xml:space="preserve">, </w:t>
      </w:r>
      <w:r w:rsidR="008F680F">
        <w:rPr>
          <w:rFonts w:ascii="Arial" w:hAnsi="Arial" w:cs="Arial"/>
          <w:lang w:val="id-ID"/>
        </w:rPr>
        <w:t>antena-antena tambahan</w:t>
      </w:r>
      <w:r w:rsidR="00E86B2A">
        <w:rPr>
          <w:rFonts w:ascii="Arial" w:hAnsi="Arial" w:cs="Arial"/>
        </w:rPr>
        <w:t xml:space="preserve">, </w:t>
      </w:r>
      <w:r w:rsidR="00F07480" w:rsidRPr="007B3497">
        <w:rPr>
          <w:rFonts w:ascii="Arial" w:hAnsi="Arial" w:cs="Arial"/>
        </w:rPr>
        <w:t>dan</w:t>
      </w:r>
      <w:r w:rsidR="008F680F">
        <w:rPr>
          <w:rFonts w:ascii="Arial" w:hAnsi="Arial" w:cs="Arial"/>
        </w:rPr>
        <w:t>/</w:t>
      </w:r>
      <w:proofErr w:type="spellStart"/>
      <w:r w:rsidR="008F680F">
        <w:rPr>
          <w:rFonts w:ascii="Arial" w:hAnsi="Arial" w:cs="Arial"/>
        </w:rPr>
        <w:t>atau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penambahan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lainnya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dalam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bentuk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apapun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dikemudian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F07480" w:rsidRPr="007B3497">
        <w:rPr>
          <w:rFonts w:ascii="Arial" w:hAnsi="Arial" w:cs="Arial"/>
        </w:rPr>
        <w:t>hari</w:t>
      </w:r>
      <w:proofErr w:type="spellEnd"/>
      <w:r w:rsidR="00F07480" w:rsidRPr="007B3497">
        <w:rPr>
          <w:rFonts w:ascii="Arial" w:hAnsi="Arial" w:cs="Arial"/>
        </w:rPr>
        <w:t xml:space="preserve"> </w:t>
      </w:r>
      <w:proofErr w:type="spellStart"/>
      <w:r w:rsidR="00015A6B" w:rsidRPr="007B3497">
        <w:rPr>
          <w:rFonts w:ascii="Arial" w:hAnsi="Arial" w:cs="Arial"/>
        </w:rPr>
        <w:t>tanpa</w:t>
      </w:r>
      <w:proofErr w:type="spellEnd"/>
      <w:r w:rsidR="00015A6B" w:rsidRPr="007B3497">
        <w:rPr>
          <w:rFonts w:ascii="Arial" w:hAnsi="Arial" w:cs="Arial"/>
        </w:rPr>
        <w:t xml:space="preserve"> </w:t>
      </w:r>
      <w:proofErr w:type="spellStart"/>
      <w:r w:rsidR="00015A6B" w:rsidRPr="007B3497">
        <w:rPr>
          <w:rFonts w:ascii="Arial" w:hAnsi="Arial" w:cs="Arial"/>
        </w:rPr>
        <w:t>penambahan</w:t>
      </w:r>
      <w:proofErr w:type="spellEnd"/>
      <w:r w:rsidR="00015A6B" w:rsidRPr="007B3497">
        <w:rPr>
          <w:rFonts w:ascii="Arial" w:hAnsi="Arial" w:cs="Arial"/>
        </w:rPr>
        <w:t xml:space="preserve"> </w:t>
      </w:r>
      <w:proofErr w:type="spellStart"/>
      <w:r w:rsidR="00015A6B" w:rsidRPr="007B3497">
        <w:rPr>
          <w:rFonts w:ascii="Arial" w:hAnsi="Arial" w:cs="Arial"/>
        </w:rPr>
        <w:t>biaya</w:t>
      </w:r>
      <w:proofErr w:type="spellEnd"/>
      <w:r w:rsidR="00015A6B" w:rsidRPr="007B34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apapun</w:t>
      </w:r>
      <w:proofErr w:type="spellEnd"/>
      <w:r w:rsidR="008F680F">
        <w:rPr>
          <w:rFonts w:ascii="Arial" w:hAnsi="Arial" w:cs="Arial"/>
        </w:rPr>
        <w:t>;</w:t>
      </w:r>
      <w:r w:rsidR="00B2135A">
        <w:rPr>
          <w:rFonts w:ascii="Arial" w:hAnsi="Arial" w:cs="Arial"/>
        </w:rPr>
        <w:t xml:space="preserve"> dan</w:t>
      </w:r>
    </w:p>
    <w:p w14:paraId="4DC1A5C6" w14:textId="77777777" w:rsidR="00CF79F0" w:rsidRDefault="00CF79F0" w:rsidP="00CF79F0">
      <w:pPr>
        <w:pStyle w:val="ListParagraph"/>
        <w:rPr>
          <w:rFonts w:ascii="Arial" w:hAnsi="Arial" w:cs="Arial"/>
        </w:rPr>
      </w:pPr>
    </w:p>
    <w:p w14:paraId="4DC1A5C7" w14:textId="7689925F" w:rsidR="00CF79F0" w:rsidRDefault="00CF79F0" w:rsidP="00214AD3">
      <w:pPr>
        <w:numPr>
          <w:ilvl w:val="0"/>
          <w:numId w:val="10"/>
        </w:numPr>
        <w:tabs>
          <w:tab w:val="clear" w:pos="720"/>
          <w:tab w:val="num" w:pos="900"/>
        </w:tabs>
        <w:ind w:left="900" w:hanging="361"/>
        <w:jc w:val="both"/>
        <w:rPr>
          <w:rFonts w:ascii="Arial" w:hAnsi="Arial" w:cs="Arial"/>
        </w:rPr>
      </w:pPr>
      <w:proofErr w:type="spellStart"/>
      <w:r w:rsidRPr="00CF79F0">
        <w:rPr>
          <w:rFonts w:ascii="Arial" w:hAnsi="Arial" w:cs="Arial"/>
          <w:b/>
        </w:rPr>
        <w:t>Pemilik</w:t>
      </w:r>
      <w:proofErr w:type="spellEnd"/>
      <w:r w:rsidRPr="00CF79F0">
        <w:rPr>
          <w:rFonts w:ascii="Arial" w:hAnsi="Arial" w:cs="Arial"/>
          <w:b/>
        </w:rPr>
        <w:t xml:space="preserve"> Lahan </w:t>
      </w:r>
      <w:proofErr w:type="spellStart"/>
      <w:r w:rsidR="00B96194" w:rsidRPr="0070337B">
        <w:rPr>
          <w:rFonts w:ascii="Tahoma" w:hAnsi="Tahoma" w:cs="Tahoma"/>
        </w:rPr>
        <w:t>dilarang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menawarkan</w:t>
      </w:r>
      <w:proofErr w:type="spellEnd"/>
      <w:r w:rsidR="00B96194" w:rsidRPr="0070337B">
        <w:rPr>
          <w:rFonts w:ascii="Tahoma" w:hAnsi="Tahoma" w:cs="Tahoma"/>
        </w:rPr>
        <w:t>,</w:t>
      </w:r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menjanjikan</w:t>
      </w:r>
      <w:proofErr w:type="spellEnd"/>
      <w:r w:rsidR="00B96194">
        <w:rPr>
          <w:rFonts w:ascii="Tahoma" w:hAnsi="Tahoma" w:cs="Tahoma"/>
        </w:rPr>
        <w:t>,</w:t>
      </w:r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memberi</w:t>
      </w:r>
      <w:proofErr w:type="spellEnd"/>
      <w:r w:rsidR="00E86B2A">
        <w:rPr>
          <w:rFonts w:ascii="Tahoma" w:hAnsi="Tahoma" w:cs="Tahoma"/>
        </w:rPr>
        <w:t xml:space="preserve">, </w:t>
      </w:r>
      <w:proofErr w:type="spellStart"/>
      <w:r w:rsidR="00B96194" w:rsidRPr="0070337B">
        <w:rPr>
          <w:rFonts w:ascii="Tahoma" w:hAnsi="Tahoma" w:cs="Tahoma"/>
        </w:rPr>
        <w:t>atau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setuju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untuk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memberi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hadiah</w:t>
      </w:r>
      <w:proofErr w:type="spellEnd"/>
      <w:r w:rsidR="00B96194" w:rsidRPr="0070337B">
        <w:rPr>
          <w:rFonts w:ascii="Tahoma" w:hAnsi="Tahoma" w:cs="Tahoma"/>
        </w:rPr>
        <w:t xml:space="preserve">, </w:t>
      </w:r>
      <w:proofErr w:type="spellStart"/>
      <w:r w:rsidR="00B96194" w:rsidRPr="0070337B">
        <w:rPr>
          <w:rFonts w:ascii="Tahoma" w:hAnsi="Tahoma" w:cs="Tahoma"/>
        </w:rPr>
        <w:t>komisi</w:t>
      </w:r>
      <w:proofErr w:type="spellEnd"/>
      <w:r w:rsidR="00B96194" w:rsidRPr="0070337B">
        <w:rPr>
          <w:rFonts w:ascii="Tahoma" w:hAnsi="Tahoma" w:cs="Tahoma"/>
        </w:rPr>
        <w:t xml:space="preserve">, </w:t>
      </w:r>
      <w:proofErr w:type="spellStart"/>
      <w:r w:rsidR="00B96194">
        <w:rPr>
          <w:rFonts w:ascii="Tahoma" w:hAnsi="Tahoma" w:cs="Tahoma"/>
        </w:rPr>
        <w:t>diskon</w:t>
      </w:r>
      <w:proofErr w:type="spellEnd"/>
      <w:r w:rsidR="00B96194" w:rsidRPr="0070337B">
        <w:rPr>
          <w:rFonts w:ascii="Tahoma" w:hAnsi="Tahoma" w:cs="Tahoma"/>
        </w:rPr>
        <w:t xml:space="preserve">, </w:t>
      </w:r>
      <w:proofErr w:type="spellStart"/>
      <w:r w:rsidR="00B96194" w:rsidRPr="0070337B">
        <w:rPr>
          <w:rFonts w:ascii="Tahoma" w:hAnsi="Tahoma" w:cs="Tahoma"/>
        </w:rPr>
        <w:t>atau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bentuk-bentuk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lainnya</w:t>
      </w:r>
      <w:proofErr w:type="spellEnd"/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 w:rsidRPr="0070337B">
        <w:rPr>
          <w:rFonts w:ascii="Tahoma" w:hAnsi="Tahoma" w:cs="Tahoma"/>
        </w:rPr>
        <w:t>kepada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atau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menerima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apapun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bentuknya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kepada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 w:rsidRPr="00B96194">
        <w:rPr>
          <w:rFonts w:ascii="Tahoma" w:hAnsi="Tahoma" w:cs="Tahoma"/>
          <w:b/>
        </w:rPr>
        <w:t>Penyewa</w:t>
      </w:r>
      <w:proofErr w:type="spellEnd"/>
      <w:r w:rsidR="00B96194">
        <w:rPr>
          <w:rFonts w:ascii="Tahoma" w:hAnsi="Tahoma" w:cs="Tahoma"/>
        </w:rPr>
        <w:t>,</w:t>
      </w:r>
      <w:r w:rsidR="00B96194" w:rsidRPr="0070337B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termasuk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pegawai</w:t>
      </w:r>
      <w:proofErr w:type="spellEnd"/>
      <w:r w:rsidR="00B96194">
        <w:rPr>
          <w:rFonts w:ascii="Tahoma" w:hAnsi="Tahoma" w:cs="Tahoma"/>
        </w:rPr>
        <w:t xml:space="preserve">, </w:t>
      </w:r>
      <w:proofErr w:type="spellStart"/>
      <w:r w:rsidR="00B96194">
        <w:rPr>
          <w:rFonts w:ascii="Tahoma" w:hAnsi="Tahoma" w:cs="Tahoma"/>
        </w:rPr>
        <w:t>subkontraktor</w:t>
      </w:r>
      <w:proofErr w:type="spellEnd"/>
      <w:r w:rsidR="00B96194">
        <w:rPr>
          <w:rFonts w:ascii="Tahoma" w:hAnsi="Tahoma" w:cs="Tahoma"/>
        </w:rPr>
        <w:t xml:space="preserve">, </w:t>
      </w:r>
      <w:proofErr w:type="spellStart"/>
      <w:r w:rsidR="00B96194">
        <w:rPr>
          <w:rFonts w:ascii="Tahoma" w:hAnsi="Tahoma" w:cs="Tahoma"/>
        </w:rPr>
        <w:t>agen</w:t>
      </w:r>
      <w:proofErr w:type="spellEnd"/>
      <w:r w:rsidR="00E86B2A">
        <w:rPr>
          <w:rFonts w:ascii="Tahoma" w:hAnsi="Tahoma" w:cs="Tahoma"/>
        </w:rPr>
        <w:t>,</w:t>
      </w:r>
      <w:r w:rsidR="00B96194">
        <w:rPr>
          <w:rFonts w:ascii="Tahoma" w:hAnsi="Tahoma" w:cs="Tahoma"/>
        </w:rPr>
        <w:t xml:space="preserve"> dan/</w:t>
      </w:r>
      <w:proofErr w:type="spellStart"/>
      <w:r w:rsidR="00B96194">
        <w:rPr>
          <w:rFonts w:ascii="Tahoma" w:hAnsi="Tahoma" w:cs="Tahoma"/>
        </w:rPr>
        <w:t>atau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pihak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lainnya</w:t>
      </w:r>
      <w:proofErr w:type="spellEnd"/>
      <w:r w:rsidR="00B96194">
        <w:rPr>
          <w:rFonts w:ascii="Tahoma" w:hAnsi="Tahoma" w:cs="Tahoma"/>
        </w:rPr>
        <w:t xml:space="preserve"> yang </w:t>
      </w:r>
      <w:proofErr w:type="spellStart"/>
      <w:r w:rsidR="00B96194">
        <w:rPr>
          <w:rFonts w:ascii="Tahoma" w:hAnsi="Tahoma" w:cs="Tahoma"/>
        </w:rPr>
        <w:t>terkait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>
        <w:rPr>
          <w:rFonts w:ascii="Tahoma" w:hAnsi="Tahoma" w:cs="Tahoma"/>
        </w:rPr>
        <w:t>dengan</w:t>
      </w:r>
      <w:proofErr w:type="spellEnd"/>
      <w:r w:rsidR="00B96194">
        <w:rPr>
          <w:rFonts w:ascii="Tahoma" w:hAnsi="Tahoma" w:cs="Tahoma"/>
        </w:rPr>
        <w:t xml:space="preserve"> </w:t>
      </w:r>
      <w:proofErr w:type="spellStart"/>
      <w:r w:rsidR="00B96194" w:rsidRPr="00B96194">
        <w:rPr>
          <w:rFonts w:ascii="Tahoma" w:hAnsi="Tahoma" w:cs="Tahoma"/>
          <w:b/>
        </w:rPr>
        <w:t>Penyewa</w:t>
      </w:r>
      <w:proofErr w:type="spellEnd"/>
      <w:r w:rsidR="00B96194" w:rsidRPr="0070337B">
        <w:rPr>
          <w:rFonts w:ascii="Tahoma" w:hAnsi="Tahoma" w:cs="Tahoma"/>
        </w:rPr>
        <w:t>.</w:t>
      </w:r>
    </w:p>
    <w:p w14:paraId="4DC1A5C8" w14:textId="77777777" w:rsidR="008F680F" w:rsidRPr="007B3497" w:rsidRDefault="008F680F" w:rsidP="008F680F">
      <w:pPr>
        <w:jc w:val="both"/>
        <w:rPr>
          <w:rFonts w:ascii="Arial" w:hAnsi="Arial" w:cs="Arial"/>
        </w:rPr>
      </w:pPr>
    </w:p>
    <w:p w14:paraId="4DC1A5C9" w14:textId="16C13F00" w:rsidR="007A041B" w:rsidRPr="007B3497" w:rsidRDefault="007A041B" w:rsidP="00B2135A">
      <w:pPr>
        <w:numPr>
          <w:ilvl w:val="1"/>
          <w:numId w:val="41"/>
        </w:numPr>
        <w:spacing w:after="80"/>
        <w:ind w:left="547" w:hanging="547"/>
        <w:jc w:val="both"/>
        <w:rPr>
          <w:rFonts w:ascii="Arial" w:hAnsi="Arial" w:cs="Arial"/>
        </w:rPr>
      </w:pPr>
      <w:r w:rsidRPr="007B3497">
        <w:rPr>
          <w:rFonts w:ascii="Arial" w:hAnsi="Arial" w:cs="Arial"/>
        </w:rPr>
        <w:lastRenderedPageBreak/>
        <w:t xml:space="preserve">Selain </w:t>
      </w:r>
      <w:proofErr w:type="spellStart"/>
      <w:r w:rsidRPr="007B3497">
        <w:rPr>
          <w:rFonts w:ascii="Arial" w:hAnsi="Arial" w:cs="Arial"/>
        </w:rPr>
        <w:t>diatur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pasal-pasal</w:t>
      </w:r>
      <w:proofErr w:type="spellEnd"/>
      <w:r w:rsidRPr="007B3497">
        <w:rPr>
          <w:rFonts w:ascii="Arial" w:hAnsi="Arial" w:cs="Arial"/>
        </w:rPr>
        <w:t xml:space="preserve"> lain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mempunyai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kewajiban-kewajiban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sebagai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berikut</w:t>
      </w:r>
      <w:proofErr w:type="spellEnd"/>
      <w:r w:rsidR="00E86B2A">
        <w:rPr>
          <w:rFonts w:ascii="Arial" w:hAnsi="Arial" w:cs="Arial"/>
        </w:rPr>
        <w:t>:</w:t>
      </w:r>
    </w:p>
    <w:p w14:paraId="4DC1A5CA" w14:textId="77777777" w:rsidR="008F680F" w:rsidRDefault="008F680F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membayar</w:t>
      </w:r>
      <w:proofErr w:type="spellEnd"/>
      <w:r w:rsidRPr="007B34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</w:t>
      </w:r>
      <w:r w:rsidRPr="007B3497">
        <w:rPr>
          <w:rFonts w:ascii="Arial" w:hAnsi="Arial" w:cs="Arial"/>
        </w:rPr>
        <w:t xml:space="preserve">arga </w:t>
      </w:r>
      <w:r>
        <w:rPr>
          <w:rFonts w:ascii="Arial" w:hAnsi="Arial" w:cs="Arial"/>
        </w:rPr>
        <w:t>S</w:t>
      </w:r>
      <w:r w:rsidRPr="007B3497">
        <w:rPr>
          <w:rFonts w:ascii="Arial" w:hAnsi="Arial" w:cs="Arial"/>
        </w:rPr>
        <w:t>ewa</w:t>
      </w:r>
      <w:r>
        <w:rPr>
          <w:rFonts w:ascii="Arial" w:hAnsi="Arial" w:cs="Arial"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berdasarkan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;</w:t>
      </w:r>
    </w:p>
    <w:p w14:paraId="4DC1A5CB" w14:textId="77777777" w:rsidR="008F680F" w:rsidRDefault="008F680F" w:rsidP="008F680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CC" w14:textId="77777777" w:rsidR="007A041B" w:rsidRPr="007B3497" w:rsidRDefault="007A041B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memperbaiki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kerusakan</w:t>
      </w:r>
      <w:proofErr w:type="spellEnd"/>
      <w:r w:rsidRPr="007B3497">
        <w:rPr>
          <w:rFonts w:ascii="Arial" w:hAnsi="Arial" w:cs="Arial"/>
        </w:rPr>
        <w:t xml:space="preserve"> </w:t>
      </w:r>
      <w:r w:rsidR="008F680F">
        <w:rPr>
          <w:rFonts w:ascii="Arial" w:hAnsi="Arial" w:cs="Arial"/>
        </w:rPr>
        <w:t>Lahan</w:t>
      </w:r>
      <w:r w:rsidR="00167673" w:rsidRPr="007B3497">
        <w:rPr>
          <w:rFonts w:ascii="Arial" w:hAnsi="Arial" w:cs="Arial"/>
        </w:rPr>
        <w:t xml:space="preserve"> </w:t>
      </w:r>
      <w:r w:rsidRPr="007B3497">
        <w:rPr>
          <w:rFonts w:ascii="Arial" w:hAnsi="Arial" w:cs="Arial"/>
        </w:rPr>
        <w:t xml:space="preserve">yang </w:t>
      </w:r>
      <w:proofErr w:type="spellStart"/>
      <w:r w:rsidRPr="007B3497">
        <w:rPr>
          <w:rFonts w:ascii="Arial" w:hAnsi="Arial" w:cs="Arial"/>
        </w:rPr>
        <w:t>disebabkan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karena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CF79F0">
        <w:rPr>
          <w:rFonts w:ascii="Arial" w:hAnsi="Arial" w:cs="Arial"/>
        </w:rPr>
        <w:t xml:space="preserve">, </w:t>
      </w:r>
      <w:proofErr w:type="spellStart"/>
      <w:r w:rsidR="00CF79F0" w:rsidRPr="007B3497">
        <w:rPr>
          <w:rFonts w:ascii="Arial" w:hAnsi="Arial" w:cs="Arial"/>
        </w:rPr>
        <w:t>termasuk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melakukan</w:t>
      </w:r>
      <w:proofErr w:type="spellEnd"/>
      <w:r w:rsidR="00CF79F0" w:rsidRPr="007B3497">
        <w:rPr>
          <w:rFonts w:ascii="Arial" w:hAnsi="Arial" w:cs="Arial"/>
        </w:rPr>
        <w:t xml:space="preserve"> </w:t>
      </w:r>
      <w:proofErr w:type="spellStart"/>
      <w:r w:rsidR="00CF79F0" w:rsidRPr="007B3497">
        <w:rPr>
          <w:rFonts w:ascii="Arial" w:hAnsi="Arial" w:cs="Arial"/>
        </w:rPr>
        <w:t>perbaikan</w:t>
      </w:r>
      <w:proofErr w:type="spellEnd"/>
      <w:r w:rsidR="00CF79F0" w:rsidRPr="007B3497">
        <w:rPr>
          <w:rFonts w:ascii="Arial" w:hAnsi="Arial" w:cs="Arial"/>
        </w:rPr>
        <w:t xml:space="preserve"> </w:t>
      </w:r>
      <w:proofErr w:type="spellStart"/>
      <w:r w:rsidR="00CF79F0" w:rsidRPr="007B3497">
        <w:rPr>
          <w:rFonts w:ascii="Arial" w:hAnsi="Arial" w:cs="Arial"/>
        </w:rPr>
        <w:t>terhadap</w:t>
      </w:r>
      <w:proofErr w:type="spellEnd"/>
      <w:r w:rsidR="00CF79F0" w:rsidRPr="007B3497">
        <w:rPr>
          <w:rFonts w:ascii="Arial" w:hAnsi="Arial" w:cs="Arial"/>
        </w:rPr>
        <w:t xml:space="preserve"> </w:t>
      </w:r>
      <w:proofErr w:type="spellStart"/>
      <w:r w:rsidR="00CF79F0" w:rsidRPr="007B3497">
        <w:rPr>
          <w:rFonts w:ascii="Arial" w:hAnsi="Arial" w:cs="Arial"/>
        </w:rPr>
        <w:t>gangguan</w:t>
      </w:r>
      <w:proofErr w:type="spellEnd"/>
      <w:r w:rsidR="00CF79F0" w:rsidRPr="007B3497">
        <w:rPr>
          <w:rFonts w:ascii="Arial" w:hAnsi="Arial" w:cs="Arial"/>
        </w:rPr>
        <w:t xml:space="preserve"> </w:t>
      </w:r>
      <w:proofErr w:type="spellStart"/>
      <w:r w:rsidR="00CF79F0" w:rsidRPr="007B3497">
        <w:rPr>
          <w:rFonts w:ascii="Arial" w:hAnsi="Arial" w:cs="Arial"/>
        </w:rPr>
        <w:t>konstruksi</w:t>
      </w:r>
      <w:proofErr w:type="spellEnd"/>
      <w:r w:rsidR="00CF79F0" w:rsidRPr="007B3497">
        <w:rPr>
          <w:rFonts w:ascii="Arial" w:hAnsi="Arial" w:cs="Arial"/>
        </w:rPr>
        <w:t xml:space="preserve"> dan</w:t>
      </w:r>
      <w:r w:rsidR="00CF79F0">
        <w:rPr>
          <w:rFonts w:ascii="Arial" w:hAnsi="Arial" w:cs="Arial"/>
        </w:rPr>
        <w:t>/</w:t>
      </w:r>
      <w:proofErr w:type="spellStart"/>
      <w:r w:rsidR="00CF79F0">
        <w:rPr>
          <w:rFonts w:ascii="Arial" w:hAnsi="Arial" w:cs="Arial"/>
        </w:rPr>
        <w:t>atau</w:t>
      </w:r>
      <w:proofErr w:type="spellEnd"/>
      <w:r w:rsidR="00CF79F0" w:rsidRPr="007B3497">
        <w:rPr>
          <w:rFonts w:ascii="Arial" w:hAnsi="Arial" w:cs="Arial"/>
        </w:rPr>
        <w:t xml:space="preserve"> </w:t>
      </w:r>
      <w:r w:rsidR="00CF79F0" w:rsidRPr="0018178A">
        <w:rPr>
          <w:rFonts w:ascii="Arial" w:hAnsi="Arial" w:cs="Arial"/>
          <w:i/>
        </w:rPr>
        <w:t>waterproofing</w:t>
      </w:r>
      <w:r w:rsidR="008F680F" w:rsidRPr="00CF79F0">
        <w:rPr>
          <w:rFonts w:ascii="Arial" w:hAnsi="Arial" w:cs="Arial"/>
        </w:rPr>
        <w:t>;</w:t>
      </w:r>
    </w:p>
    <w:p w14:paraId="4DC1A5CD" w14:textId="77777777" w:rsidR="008F680F" w:rsidRDefault="008F680F" w:rsidP="008F680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CE" w14:textId="77777777" w:rsidR="007A041B" w:rsidRPr="007B3497" w:rsidRDefault="00542D52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kecuali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ditentukan</w:t>
      </w:r>
      <w:proofErr w:type="spellEnd"/>
      <w:r>
        <w:rPr>
          <w:rFonts w:ascii="Arial" w:hAnsi="Arial" w:cs="Arial"/>
        </w:rPr>
        <w:t xml:space="preserve"> lain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Perjanjian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47584B">
        <w:rPr>
          <w:rFonts w:ascii="Arial" w:hAnsi="Arial" w:cs="Arial"/>
          <w:b/>
        </w:rPr>
        <w:t>Penyewa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tidak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diperbolehkan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menyimpan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atau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membawa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benda</w:t>
      </w:r>
      <w:proofErr w:type="spellEnd"/>
      <w:r w:rsidR="005269F6">
        <w:rPr>
          <w:rFonts w:ascii="Arial" w:hAnsi="Arial" w:cs="Arial"/>
        </w:rPr>
        <w:t xml:space="preserve"> </w:t>
      </w:r>
      <w:proofErr w:type="spellStart"/>
      <w:r w:rsidR="005269F6">
        <w:rPr>
          <w:rFonts w:ascii="Arial" w:hAnsi="Arial" w:cs="Arial"/>
        </w:rPr>
        <w:t>atau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barang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bersifat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membahayakan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seperti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senjata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api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amunisi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mesiu</w:t>
      </w:r>
      <w:proofErr w:type="spellEnd"/>
      <w:r w:rsidR="00E86B2A">
        <w:rPr>
          <w:rFonts w:ascii="Arial" w:hAnsi="Arial" w:cs="Arial"/>
        </w:rPr>
        <w:t>,</w:t>
      </w:r>
      <w:r w:rsidR="007A041B" w:rsidRPr="007B3497">
        <w:rPr>
          <w:rFonts w:ascii="Arial" w:hAnsi="Arial" w:cs="Arial"/>
        </w:rPr>
        <w:t xml:space="preserve"> dan lain </w:t>
      </w:r>
      <w:proofErr w:type="spellStart"/>
      <w:r w:rsidR="007A041B" w:rsidRPr="007B3497">
        <w:rPr>
          <w:rFonts w:ascii="Arial" w:hAnsi="Arial" w:cs="Arial"/>
        </w:rPr>
        <w:t>sejenisnya</w:t>
      </w:r>
      <w:proofErr w:type="spellEnd"/>
      <w:r w:rsidR="008F680F">
        <w:rPr>
          <w:rFonts w:ascii="Arial" w:hAnsi="Arial" w:cs="Arial"/>
        </w:rPr>
        <w:t>;</w:t>
      </w:r>
    </w:p>
    <w:p w14:paraId="4DC1A5CF" w14:textId="77777777" w:rsidR="008F680F" w:rsidRDefault="008F680F" w:rsidP="008F680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D0" w14:textId="77777777" w:rsidR="007A041B" w:rsidRPr="007B3497" w:rsidRDefault="007A041B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mengembalikan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="00167673" w:rsidRPr="007B3497">
        <w:rPr>
          <w:rFonts w:ascii="Arial" w:hAnsi="Arial" w:cs="Arial"/>
        </w:rPr>
        <w:t xml:space="preserve"> </w:t>
      </w:r>
      <w:proofErr w:type="spellStart"/>
      <w:r w:rsidR="000C30A3" w:rsidRPr="007B3497">
        <w:rPr>
          <w:rFonts w:ascii="Arial" w:hAnsi="Arial" w:cs="Arial"/>
        </w:rPr>
        <w:t>dalam</w:t>
      </w:r>
      <w:proofErr w:type="spellEnd"/>
      <w:r w:rsidR="000C30A3" w:rsidRPr="007B3497">
        <w:rPr>
          <w:rFonts w:ascii="Arial" w:hAnsi="Arial" w:cs="Arial"/>
        </w:rPr>
        <w:t xml:space="preserve"> </w:t>
      </w:r>
      <w:proofErr w:type="spellStart"/>
      <w:r w:rsidR="000C30A3" w:rsidRPr="007B3497">
        <w:rPr>
          <w:rFonts w:ascii="Arial" w:hAnsi="Arial" w:cs="Arial"/>
        </w:rPr>
        <w:t>keadaan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baik</w:t>
      </w:r>
      <w:proofErr w:type="spellEnd"/>
      <w:r w:rsidRPr="007B3497">
        <w:rPr>
          <w:rFonts w:ascii="Arial" w:hAnsi="Arial" w:cs="Arial"/>
        </w:rPr>
        <w:t xml:space="preserve"> pada </w:t>
      </w:r>
      <w:proofErr w:type="spellStart"/>
      <w:r w:rsidRPr="007B3497">
        <w:rPr>
          <w:rFonts w:ascii="Arial" w:hAnsi="Arial" w:cs="Arial"/>
        </w:rPr>
        <w:t>saat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berakhirnya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5269F6">
        <w:rPr>
          <w:rFonts w:ascii="Arial" w:hAnsi="Arial" w:cs="Arial"/>
        </w:rPr>
        <w:t>Jangka</w:t>
      </w:r>
      <w:proofErr w:type="spellEnd"/>
      <w:r w:rsidR="005269F6">
        <w:rPr>
          <w:rFonts w:ascii="Arial" w:hAnsi="Arial" w:cs="Arial"/>
        </w:rPr>
        <w:t xml:space="preserve"> Waktu Sewa</w:t>
      </w:r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ketentuan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wajib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merestorasi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="00167673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seperti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keadaan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semula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sebelum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dilaksanakannya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="008F680F">
        <w:rPr>
          <w:rFonts w:ascii="Arial" w:hAnsi="Arial" w:cs="Arial"/>
        </w:rPr>
        <w:t>;</w:t>
      </w:r>
    </w:p>
    <w:p w14:paraId="4DC1A5D1" w14:textId="77777777" w:rsidR="008F680F" w:rsidRDefault="008F680F" w:rsidP="008F680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D2" w14:textId="77777777" w:rsidR="007A041B" w:rsidRPr="007B3497" w:rsidRDefault="007A041B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menjamin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keamanan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konstruksi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0C30A3" w:rsidRPr="007B3497">
        <w:rPr>
          <w:rFonts w:ascii="Arial" w:hAnsi="Arial" w:cs="Arial"/>
        </w:rPr>
        <w:t xml:space="preserve"> dan </w:t>
      </w:r>
      <w:r w:rsidR="00F83804" w:rsidRPr="0026685A">
        <w:rPr>
          <w:rFonts w:ascii="Arial" w:hAnsi="Arial"/>
          <w:lang w:val="id-ID"/>
        </w:rPr>
        <w:t>Perangkat Telekomunikasi</w:t>
      </w:r>
      <w:r w:rsidR="005269F6">
        <w:rPr>
          <w:rFonts w:ascii="Arial" w:hAnsi="Arial" w:cs="Arial"/>
          <w:b/>
        </w:rPr>
        <w:t xml:space="preserve"> </w:t>
      </w:r>
      <w:r w:rsidRPr="007B3497">
        <w:rPr>
          <w:rFonts w:ascii="Arial" w:hAnsi="Arial" w:cs="Arial"/>
        </w:rPr>
        <w:t xml:space="preserve">yang </w:t>
      </w:r>
      <w:proofErr w:type="spellStart"/>
      <w:r w:rsidRPr="007B3497">
        <w:rPr>
          <w:rFonts w:ascii="Arial" w:hAnsi="Arial" w:cs="Arial"/>
        </w:rPr>
        <w:t>dipasang</w:t>
      </w:r>
      <w:proofErr w:type="spellEnd"/>
      <w:r w:rsidRPr="007B3497">
        <w:rPr>
          <w:rFonts w:ascii="Arial" w:hAnsi="Arial" w:cs="Arial"/>
        </w:rPr>
        <w:t xml:space="preserve"> pada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demikian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bertanggung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jawab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8F680F">
        <w:rPr>
          <w:rFonts w:ascii="Arial" w:hAnsi="Arial" w:cs="Arial"/>
        </w:rPr>
        <w:t>sepenuhnya</w:t>
      </w:r>
      <w:proofErr w:type="spellEnd"/>
      <w:r w:rsidR="008F680F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kerusakan</w:t>
      </w:r>
      <w:proofErr w:type="spellEnd"/>
      <w:r w:rsidRPr="007B3497">
        <w:rPr>
          <w:rFonts w:ascii="Arial" w:hAnsi="Arial" w:cs="Arial"/>
        </w:rPr>
        <w:t xml:space="preserve"> dan</w:t>
      </w:r>
      <w:r w:rsidR="005269F6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kerugian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diakibatkan</w:t>
      </w:r>
      <w:proofErr w:type="spellEnd"/>
      <w:r w:rsidRPr="007B3497">
        <w:rPr>
          <w:rFonts w:ascii="Arial" w:hAnsi="Arial" w:cs="Arial"/>
        </w:rPr>
        <w:t xml:space="preserve"> </w:t>
      </w:r>
      <w:r w:rsidR="00582E92" w:rsidRPr="007B3497">
        <w:rPr>
          <w:rFonts w:ascii="Arial" w:hAnsi="Arial" w:cs="Arial"/>
        </w:rPr>
        <w:t>oleh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konstruksi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0C30A3" w:rsidRPr="007B3497">
        <w:rPr>
          <w:rFonts w:ascii="Arial" w:hAnsi="Arial" w:cs="Arial"/>
        </w:rPr>
        <w:t xml:space="preserve"> dan</w:t>
      </w:r>
      <w:r w:rsidR="00542D52">
        <w:rPr>
          <w:rFonts w:ascii="Arial" w:hAnsi="Arial" w:cs="Arial"/>
        </w:rPr>
        <w:t>/</w:t>
      </w:r>
      <w:proofErr w:type="spellStart"/>
      <w:r w:rsidR="00542D52">
        <w:rPr>
          <w:rFonts w:ascii="Arial" w:hAnsi="Arial" w:cs="Arial"/>
        </w:rPr>
        <w:t>atau</w:t>
      </w:r>
      <w:proofErr w:type="spellEnd"/>
      <w:r w:rsidR="000C30A3"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tersebut</w:t>
      </w:r>
      <w:proofErr w:type="spellEnd"/>
      <w:r w:rsidR="00CF79F0">
        <w:rPr>
          <w:rFonts w:ascii="Arial" w:hAnsi="Arial" w:cs="Arial"/>
        </w:rPr>
        <w:t>;</w:t>
      </w:r>
    </w:p>
    <w:p w14:paraId="4DC1A5D3" w14:textId="77777777" w:rsidR="007A041B" w:rsidRPr="007B3497" w:rsidRDefault="007A041B" w:rsidP="00CF79F0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D4" w14:textId="77777777" w:rsidR="007A041B" w:rsidRPr="007B3497" w:rsidRDefault="00F07480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mengasuransikan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18178A">
        <w:rPr>
          <w:rFonts w:ascii="Arial" w:hAnsi="Arial" w:cs="Arial"/>
        </w:rPr>
        <w:t xml:space="preserve"> dan </w:t>
      </w:r>
      <w:r w:rsidR="002D5FF2">
        <w:rPr>
          <w:rFonts w:ascii="Arial" w:hAnsi="Arial" w:cs="Arial"/>
          <w:lang w:val="id-ID"/>
        </w:rPr>
        <w:t>Perangkat Telekomunikasi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Asuransi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Jaminan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Penuh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Jaminan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Ketiga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8178A">
        <w:rPr>
          <w:rFonts w:ascii="Arial" w:hAnsi="Arial" w:cs="Arial"/>
        </w:rPr>
        <w:t>Jangka</w:t>
      </w:r>
      <w:proofErr w:type="spellEnd"/>
      <w:r w:rsidR="0018178A">
        <w:rPr>
          <w:rFonts w:ascii="Arial" w:hAnsi="Arial" w:cs="Arial"/>
        </w:rPr>
        <w:t xml:space="preserve"> Waktu</w:t>
      </w:r>
      <w:r w:rsidR="0018178A" w:rsidRPr="007B3497">
        <w:rPr>
          <w:rFonts w:ascii="Arial" w:hAnsi="Arial" w:cs="Arial"/>
        </w:rPr>
        <w:t xml:space="preserve"> Sewa</w:t>
      </w:r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sehingga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a</w:t>
      </w:r>
      <w:r w:rsidRPr="007B3497">
        <w:rPr>
          <w:rFonts w:ascii="Arial" w:hAnsi="Arial" w:cs="Arial"/>
        </w:rPr>
        <w:t>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dikemudian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terjadi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kecelakaan</w:t>
      </w:r>
      <w:proofErr w:type="spellEnd"/>
      <w:r w:rsidRPr="007B3497">
        <w:rPr>
          <w:rFonts w:ascii="Arial" w:hAnsi="Arial" w:cs="Arial"/>
        </w:rPr>
        <w:t xml:space="preserve"> (</w:t>
      </w:r>
      <w:proofErr w:type="spellStart"/>
      <w:r w:rsidRPr="007B3497">
        <w:rPr>
          <w:rFonts w:ascii="Arial" w:hAnsi="Arial" w:cs="Arial"/>
        </w:rPr>
        <w:t>seperti</w:t>
      </w:r>
      <w:proofErr w:type="spellEnd"/>
      <w:r w:rsidRPr="007B3497">
        <w:rPr>
          <w:rFonts w:ascii="Arial" w:hAnsi="Arial" w:cs="Arial"/>
        </w:rPr>
        <w:t xml:space="preserve"> </w:t>
      </w:r>
      <w:r w:rsidR="009832C0">
        <w:rPr>
          <w:rFonts w:ascii="Arial" w:hAnsi="Arial" w:cs="Arial"/>
        </w:rPr>
        <w:t>Menara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roboh</w:t>
      </w:r>
      <w:proofErr w:type="spellEnd"/>
      <w:r w:rsidRPr="007B3497">
        <w:rPr>
          <w:rFonts w:ascii="Arial" w:hAnsi="Arial" w:cs="Arial"/>
        </w:rPr>
        <w:t xml:space="preserve">) yang </w:t>
      </w:r>
      <w:proofErr w:type="spellStart"/>
      <w:r w:rsidRPr="007B3497">
        <w:rPr>
          <w:rFonts w:ascii="Arial" w:hAnsi="Arial" w:cs="Arial"/>
        </w:rPr>
        <w:t>mengakibatkan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suatu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kerugian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944060" w:rsidRPr="007B3497">
        <w:rPr>
          <w:rFonts w:ascii="Arial" w:hAnsi="Arial" w:cs="Arial"/>
        </w:rPr>
        <w:t>perusahaan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asuransi</w:t>
      </w:r>
      <w:proofErr w:type="spellEnd"/>
      <w:r w:rsidRPr="007B3497">
        <w:rPr>
          <w:rFonts w:ascii="Arial" w:hAnsi="Arial" w:cs="Arial"/>
        </w:rPr>
        <w:t xml:space="preserve"> yang</w:t>
      </w:r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telah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ditunjuk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mengganti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kerugian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diderita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sesuai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nilai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</w:t>
      </w:r>
      <w:r w:rsidR="00CF79F0">
        <w:rPr>
          <w:rFonts w:ascii="Arial" w:hAnsi="Arial" w:cs="Arial"/>
        </w:rPr>
        <w:t>rtanggungan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asuransi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namun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dibuktikan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bahwa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kecelakaan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tersebut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sebagai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akibat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CF79F0">
        <w:rPr>
          <w:rFonts w:ascii="Arial" w:hAnsi="Arial" w:cs="Arial"/>
        </w:rPr>
        <w:t>;</w:t>
      </w:r>
      <w:r w:rsidR="00B2135A">
        <w:rPr>
          <w:rFonts w:ascii="Arial" w:hAnsi="Arial" w:cs="Arial"/>
        </w:rPr>
        <w:t xml:space="preserve"> dan</w:t>
      </w:r>
    </w:p>
    <w:p w14:paraId="4DC1A5D5" w14:textId="77777777" w:rsidR="00CF79F0" w:rsidRDefault="00CF79F0" w:rsidP="00CF79F0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D6" w14:textId="77777777" w:rsidR="00454332" w:rsidRPr="007B3497" w:rsidRDefault="00D050B2" w:rsidP="00214AD3">
      <w:pPr>
        <w:numPr>
          <w:ilvl w:val="0"/>
          <w:numId w:val="11"/>
        </w:numPr>
        <w:tabs>
          <w:tab w:val="clear" w:pos="720"/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9832C0">
        <w:rPr>
          <w:rFonts w:ascii="Arial" w:hAnsi="Arial" w:cs="Arial"/>
        </w:rPr>
        <w:t>Jangka</w:t>
      </w:r>
      <w:proofErr w:type="spellEnd"/>
      <w:r w:rsidR="009832C0">
        <w:rPr>
          <w:rFonts w:ascii="Arial" w:hAnsi="Arial" w:cs="Arial"/>
        </w:rPr>
        <w:t xml:space="preserve"> Waktu</w:t>
      </w:r>
      <w:r w:rsidR="009832C0" w:rsidRPr="007B3497">
        <w:rPr>
          <w:rFonts w:ascii="Arial" w:hAnsi="Arial" w:cs="Arial"/>
        </w:rPr>
        <w:t xml:space="preserve"> Sewa</w:t>
      </w:r>
      <w:r w:rsidRPr="007B3497">
        <w:rPr>
          <w:rFonts w:ascii="Arial" w:hAnsi="Arial" w:cs="Arial"/>
        </w:rPr>
        <w:t xml:space="preserve">, </w:t>
      </w:r>
      <w:proofErr w:type="spellStart"/>
      <w:r w:rsidR="00564D68" w:rsidRPr="007B3497">
        <w:rPr>
          <w:rFonts w:ascii="Arial" w:hAnsi="Arial" w:cs="Arial"/>
        </w:rPr>
        <w:t>s</w:t>
      </w:r>
      <w:r w:rsidR="00454332" w:rsidRPr="007B3497">
        <w:rPr>
          <w:rFonts w:ascii="Arial" w:hAnsi="Arial" w:cs="Arial"/>
        </w:rPr>
        <w:t>egala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sesuatu</w:t>
      </w:r>
      <w:proofErr w:type="spellEnd"/>
      <w:r w:rsidR="00454332"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ditanam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="00454332" w:rsidRPr="007B3497">
        <w:rPr>
          <w:rFonts w:ascii="Arial" w:hAnsi="Arial" w:cs="Arial"/>
        </w:rPr>
        <w:t>didirikan</w:t>
      </w:r>
      <w:proofErr w:type="spellEnd"/>
      <w:r w:rsidR="00E86B2A">
        <w:rPr>
          <w:rFonts w:ascii="Arial" w:hAnsi="Arial" w:cs="Arial"/>
        </w:rPr>
        <w:t>,</w:t>
      </w:r>
      <w:r w:rsidR="00454332" w:rsidRPr="007B3497">
        <w:rPr>
          <w:rFonts w:ascii="Arial" w:hAnsi="Arial" w:cs="Arial"/>
        </w:rPr>
        <w:t xml:space="preserve"> </w:t>
      </w:r>
      <w:r w:rsidR="00CF79F0">
        <w:rPr>
          <w:rFonts w:ascii="Arial" w:hAnsi="Arial" w:cs="Arial"/>
        </w:rPr>
        <w:t>dan/</w:t>
      </w:r>
      <w:proofErr w:type="spellStart"/>
      <w:r w:rsidR="00454332" w:rsidRPr="007B3497">
        <w:rPr>
          <w:rFonts w:ascii="Arial" w:hAnsi="Arial" w:cs="Arial"/>
        </w:rPr>
        <w:t>atau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dibangun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diatas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="00167673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merupakan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454332" w:rsidRPr="007B3497">
        <w:rPr>
          <w:rFonts w:ascii="Arial" w:hAnsi="Arial" w:cs="Arial"/>
        </w:rPr>
        <w:t>milik</w:t>
      </w:r>
      <w:proofErr w:type="spellEnd"/>
      <w:r w:rsidR="00CF79F0">
        <w:rPr>
          <w:rFonts w:ascii="Arial" w:hAnsi="Arial" w:cs="Arial"/>
        </w:rPr>
        <w:t xml:space="preserve"> dan/</w:t>
      </w:r>
      <w:proofErr w:type="spellStart"/>
      <w:r w:rsidR="00CF79F0">
        <w:rPr>
          <w:rFonts w:ascii="Arial" w:hAnsi="Arial" w:cs="Arial"/>
        </w:rPr>
        <w:t>atau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dalam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penguasaan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penuh</w:t>
      </w:r>
      <w:proofErr w:type="spellEnd"/>
      <w:r w:rsidR="00454332"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564D68" w:rsidRPr="007B3497">
        <w:rPr>
          <w:rFonts w:ascii="Arial" w:hAnsi="Arial" w:cs="Arial"/>
        </w:rPr>
        <w:t>.</w:t>
      </w:r>
    </w:p>
    <w:p w14:paraId="4DC1A5D8" w14:textId="77777777" w:rsidR="007A041B" w:rsidRPr="007B3497" w:rsidRDefault="007A041B" w:rsidP="001F10EB">
      <w:pPr>
        <w:rPr>
          <w:rFonts w:ascii="Arial" w:hAnsi="Arial" w:cs="Arial"/>
        </w:rPr>
      </w:pPr>
    </w:p>
    <w:p w14:paraId="4DC1A5D9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04573A">
        <w:rPr>
          <w:rFonts w:ascii="Arial" w:hAnsi="Arial" w:cs="Arial"/>
          <w:b/>
        </w:rPr>
        <w:t>9</w:t>
      </w:r>
    </w:p>
    <w:p w14:paraId="4DC1A5DA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JAMINAN HUKUM</w:t>
      </w:r>
    </w:p>
    <w:p w14:paraId="4DC1A5DB" w14:textId="77777777" w:rsidR="00167673" w:rsidRPr="00ED7A79" w:rsidRDefault="00167673" w:rsidP="001F10EB">
      <w:pPr>
        <w:jc w:val="center"/>
        <w:rPr>
          <w:rFonts w:ascii="Arial" w:hAnsi="Arial" w:cs="Arial"/>
          <w:b/>
        </w:rPr>
      </w:pPr>
    </w:p>
    <w:p w14:paraId="4DC1A5DC" w14:textId="77777777" w:rsidR="007A041B" w:rsidRPr="007B3497" w:rsidRDefault="00F83804" w:rsidP="001F10EB">
      <w:pPr>
        <w:numPr>
          <w:ilvl w:val="1"/>
          <w:numId w:val="30"/>
        </w:numPr>
        <w:ind w:left="540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menjamin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bahwa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554AD1" w:rsidRPr="0026685A">
        <w:rPr>
          <w:rFonts w:ascii="Arial" w:hAnsi="Arial"/>
          <w:b/>
        </w:rPr>
        <w:t>Pemilik</w:t>
      </w:r>
      <w:proofErr w:type="spellEnd"/>
      <w:r w:rsidR="00554AD1" w:rsidRPr="0026685A">
        <w:rPr>
          <w:rFonts w:ascii="Arial" w:hAnsi="Arial"/>
          <w:b/>
        </w:rPr>
        <w:t xml:space="preserve"> Lahan</w:t>
      </w:r>
      <w:r w:rsidR="00554AD1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adalah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pemilik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CF79F0">
        <w:rPr>
          <w:rFonts w:ascii="Arial" w:hAnsi="Arial" w:cs="Arial"/>
        </w:rPr>
        <w:t xml:space="preserve">dan </w:t>
      </w:r>
      <w:proofErr w:type="spellStart"/>
      <w:r w:rsidR="00CF79F0">
        <w:rPr>
          <w:rFonts w:ascii="Arial" w:hAnsi="Arial" w:cs="Arial"/>
        </w:rPr>
        <w:t>penguasa</w:t>
      </w:r>
      <w:proofErr w:type="spellEnd"/>
      <w:r w:rsidR="00CF79F0">
        <w:rPr>
          <w:rFonts w:ascii="Arial" w:hAnsi="Arial" w:cs="Arial"/>
        </w:rPr>
        <w:t xml:space="preserve"> </w:t>
      </w:r>
      <w:r w:rsidR="00167673">
        <w:rPr>
          <w:rFonts w:ascii="Arial" w:hAnsi="Arial" w:cs="Arial"/>
        </w:rPr>
        <w:t xml:space="preserve">yang </w:t>
      </w:r>
      <w:proofErr w:type="spellStart"/>
      <w:r w:rsidR="007A041B" w:rsidRPr="007B3497">
        <w:rPr>
          <w:rFonts w:ascii="Arial" w:hAnsi="Arial" w:cs="Arial"/>
        </w:rPr>
        <w:t>sah</w:t>
      </w:r>
      <w:proofErr w:type="spellEnd"/>
      <w:r w:rsidR="007A041B" w:rsidRPr="007B3497">
        <w:rPr>
          <w:rFonts w:ascii="Arial" w:hAnsi="Arial" w:cs="Arial"/>
        </w:rPr>
        <w:t xml:space="preserve"> dan </w:t>
      </w:r>
      <w:proofErr w:type="spellStart"/>
      <w:r w:rsidR="007A041B" w:rsidRPr="007B3497">
        <w:rPr>
          <w:rFonts w:ascii="Arial" w:hAnsi="Arial" w:cs="Arial"/>
        </w:rPr>
        <w:t>satu-satunya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berhak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atas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994C53" w:rsidRPr="007B3497">
        <w:rPr>
          <w:rFonts w:ascii="Arial" w:hAnsi="Arial" w:cs="Arial"/>
        </w:rPr>
        <w:t>L</w:t>
      </w:r>
      <w:r w:rsidR="007A041B" w:rsidRPr="007B3497">
        <w:rPr>
          <w:rFonts w:ascii="Arial" w:hAnsi="Arial" w:cs="Arial"/>
        </w:rPr>
        <w:t xml:space="preserve">ahan dan </w:t>
      </w:r>
      <w:proofErr w:type="spellStart"/>
      <w:r w:rsidR="007A041B" w:rsidRPr="007B3497">
        <w:rPr>
          <w:rFonts w:ascii="Arial" w:hAnsi="Arial" w:cs="Arial"/>
        </w:rPr>
        <w:t>telah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mendapatkan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seluruh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B2135A">
        <w:rPr>
          <w:rFonts w:ascii="Arial" w:hAnsi="Arial" w:cs="Arial"/>
        </w:rPr>
        <w:t>perizinan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diperlukan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termasuk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menyewakan</w:t>
      </w:r>
      <w:proofErr w:type="spellEnd"/>
      <w:r w:rsidR="00D050B2" w:rsidRPr="007B3497">
        <w:rPr>
          <w:rFonts w:ascii="Arial" w:hAnsi="Arial" w:cs="Arial"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berdasarkan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dan </w:t>
      </w:r>
      <w:proofErr w:type="spellStart"/>
      <w:r w:rsidR="007A041B" w:rsidRPr="007B3497">
        <w:rPr>
          <w:rFonts w:ascii="Arial" w:hAnsi="Arial" w:cs="Arial"/>
        </w:rPr>
        <w:t>dengan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demikian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tindakan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hukum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berdasarkan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adalah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menurut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hukum</w:t>
      </w:r>
      <w:proofErr w:type="spellEnd"/>
      <w:r w:rsidR="00CF79F0">
        <w:rPr>
          <w:rFonts w:ascii="Arial" w:hAnsi="Arial" w:cs="Arial"/>
        </w:rPr>
        <w:t xml:space="preserve"> dan </w:t>
      </w:r>
      <w:proofErr w:type="spellStart"/>
      <w:r w:rsidR="00CF79F0">
        <w:rPr>
          <w:rFonts w:ascii="Arial" w:hAnsi="Arial" w:cs="Arial"/>
        </w:rPr>
        <w:t>ketentuan</w:t>
      </w:r>
      <w:proofErr w:type="spellEnd"/>
      <w:r w:rsidR="00CF79F0">
        <w:rPr>
          <w:rFonts w:ascii="Arial" w:hAnsi="Arial" w:cs="Arial"/>
        </w:rPr>
        <w:t xml:space="preserve"> </w:t>
      </w:r>
      <w:proofErr w:type="spellStart"/>
      <w:r w:rsidR="00CF79F0">
        <w:rPr>
          <w:rFonts w:ascii="Arial" w:hAnsi="Arial" w:cs="Arial"/>
        </w:rPr>
        <w:t>peraturan</w:t>
      </w:r>
      <w:proofErr w:type="spellEnd"/>
      <w:r w:rsidR="00CF79F0">
        <w:rPr>
          <w:rFonts w:ascii="Arial" w:hAnsi="Arial" w:cs="Arial"/>
        </w:rPr>
        <w:t xml:space="preserve"> yang </w:t>
      </w:r>
      <w:proofErr w:type="spellStart"/>
      <w:r w:rsidR="00CF79F0">
        <w:rPr>
          <w:rFonts w:ascii="Arial" w:hAnsi="Arial" w:cs="Arial"/>
        </w:rPr>
        <w:t>berlaku</w:t>
      </w:r>
      <w:proofErr w:type="spellEnd"/>
      <w:r w:rsidR="007A041B" w:rsidRPr="007B3497">
        <w:rPr>
          <w:rFonts w:ascii="Arial" w:hAnsi="Arial" w:cs="Arial"/>
        </w:rPr>
        <w:t>.</w:t>
      </w:r>
    </w:p>
    <w:p w14:paraId="4DC1A5DD" w14:textId="77777777" w:rsidR="00167673" w:rsidRPr="0047584B" w:rsidRDefault="00167673" w:rsidP="0047584B">
      <w:pPr>
        <w:ind w:left="540"/>
        <w:jc w:val="both"/>
        <w:rPr>
          <w:rFonts w:ascii="Arial" w:hAnsi="Arial" w:cs="Arial"/>
        </w:rPr>
      </w:pPr>
    </w:p>
    <w:p w14:paraId="4DC1A5DE" w14:textId="77777777" w:rsidR="007A041B" w:rsidRDefault="00F83804" w:rsidP="00B2135A">
      <w:pPr>
        <w:numPr>
          <w:ilvl w:val="1"/>
          <w:numId w:val="30"/>
        </w:numPr>
        <w:spacing w:line="360" w:lineRule="auto"/>
        <w:ind w:left="540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menjamin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bahwa</w:t>
      </w:r>
      <w:proofErr w:type="spellEnd"/>
      <w:r w:rsidR="007A041B" w:rsidRPr="007B3497">
        <w:rPr>
          <w:rFonts w:ascii="Arial" w:hAnsi="Arial" w:cs="Arial"/>
        </w:rPr>
        <w:t xml:space="preserve"> Lahan yang </w:t>
      </w:r>
      <w:proofErr w:type="spellStart"/>
      <w:r w:rsidR="00B96194">
        <w:rPr>
          <w:rFonts w:ascii="Arial" w:hAnsi="Arial" w:cs="Arial"/>
        </w:rPr>
        <w:t>menjadi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Obyek</w:t>
      </w:r>
      <w:proofErr w:type="spellEnd"/>
      <w:r w:rsidR="00B96194">
        <w:rPr>
          <w:rFonts w:ascii="Arial" w:hAnsi="Arial" w:cs="Arial"/>
        </w:rPr>
        <w:t xml:space="preserve"> Sewa </w:t>
      </w:r>
      <w:proofErr w:type="spellStart"/>
      <w:r w:rsidR="00B96194">
        <w:rPr>
          <w:rFonts w:ascii="Arial" w:hAnsi="Arial" w:cs="Arial"/>
        </w:rPr>
        <w:t>berdasarkan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Perjanjian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>:</w:t>
      </w:r>
    </w:p>
    <w:p w14:paraId="4DC1A5DF" w14:textId="77777777" w:rsidR="007A041B" w:rsidRPr="007B3497" w:rsidRDefault="007A041B" w:rsidP="001F10EB">
      <w:pPr>
        <w:numPr>
          <w:ilvl w:val="0"/>
          <w:numId w:val="18"/>
        </w:numPr>
        <w:tabs>
          <w:tab w:val="clear" w:pos="680"/>
          <w:tab w:val="num" w:pos="900"/>
        </w:tabs>
        <w:ind w:left="900" w:hanging="333"/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  <w:color w:val="000000"/>
        </w:rPr>
        <w:t>tidak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dijaminkan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</w:t>
      </w:r>
      <w:proofErr w:type="spellStart"/>
      <w:r w:rsidR="00D050B2" w:rsidRPr="007B3497">
        <w:rPr>
          <w:rFonts w:ascii="Arial" w:hAnsi="Arial" w:cs="Arial"/>
          <w:color w:val="000000"/>
        </w:rPr>
        <w:t>dengan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</w:t>
      </w:r>
      <w:proofErr w:type="spellStart"/>
      <w:r w:rsidR="00D050B2" w:rsidRPr="007B3497">
        <w:rPr>
          <w:rFonts w:ascii="Arial" w:hAnsi="Arial" w:cs="Arial"/>
          <w:color w:val="000000"/>
        </w:rPr>
        <w:t>bentuk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dan nama </w:t>
      </w:r>
      <w:proofErr w:type="spellStart"/>
      <w:r w:rsidR="00D050B2" w:rsidRPr="007B3497">
        <w:rPr>
          <w:rFonts w:ascii="Arial" w:hAnsi="Arial" w:cs="Arial"/>
          <w:color w:val="000000"/>
        </w:rPr>
        <w:t>apapun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juga</w:t>
      </w:r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="00D050B2" w:rsidRPr="007B3497">
        <w:rPr>
          <w:rFonts w:ascii="Arial" w:hAnsi="Arial" w:cs="Arial"/>
          <w:color w:val="000000"/>
        </w:rPr>
        <w:t>kepada</w:t>
      </w:r>
      <w:proofErr w:type="spellEnd"/>
      <w:r w:rsidR="00D050B2"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pihak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manapun</w:t>
      </w:r>
      <w:proofErr w:type="spellEnd"/>
      <w:r w:rsidRPr="007B3497">
        <w:rPr>
          <w:rFonts w:ascii="Arial" w:hAnsi="Arial" w:cs="Arial"/>
          <w:color w:val="000000"/>
        </w:rPr>
        <w:t>;</w:t>
      </w:r>
    </w:p>
    <w:p w14:paraId="4DC1A5E0" w14:textId="77777777" w:rsidR="00B96194" w:rsidRPr="00B96194" w:rsidRDefault="00B96194" w:rsidP="00B96194">
      <w:pPr>
        <w:tabs>
          <w:tab w:val="num" w:pos="900"/>
        </w:tabs>
        <w:ind w:left="680"/>
        <w:jc w:val="both"/>
        <w:rPr>
          <w:rFonts w:ascii="Arial" w:hAnsi="Arial" w:cs="Arial"/>
          <w:color w:val="000000"/>
        </w:rPr>
      </w:pPr>
    </w:p>
    <w:p w14:paraId="4DC1A5E1" w14:textId="77777777" w:rsidR="007A041B" w:rsidRPr="007B3497" w:rsidRDefault="007A041B" w:rsidP="001F10EB">
      <w:pPr>
        <w:numPr>
          <w:ilvl w:val="0"/>
          <w:numId w:val="18"/>
        </w:numPr>
        <w:tabs>
          <w:tab w:val="num" w:pos="900"/>
        </w:tabs>
        <w:ind w:hanging="113"/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dikenakan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suatu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sita</w:t>
      </w:r>
      <w:r w:rsidR="00D050B2" w:rsidRPr="007B3497">
        <w:rPr>
          <w:rFonts w:ascii="Arial" w:hAnsi="Arial" w:cs="Arial"/>
        </w:rPr>
        <w:t>an</w:t>
      </w:r>
      <w:proofErr w:type="spellEnd"/>
      <w:r w:rsidR="00D050B2" w:rsidRPr="007B3497">
        <w:rPr>
          <w:rFonts w:ascii="Arial" w:hAnsi="Arial" w:cs="Arial"/>
        </w:rPr>
        <w:t xml:space="preserve"> </w:t>
      </w:r>
      <w:proofErr w:type="spellStart"/>
      <w:r w:rsidR="00D050B2" w:rsidRPr="007B3497">
        <w:rPr>
          <w:rFonts w:ascii="Arial" w:hAnsi="Arial" w:cs="Arial"/>
        </w:rPr>
        <w:t>berupa</w:t>
      </w:r>
      <w:proofErr w:type="spellEnd"/>
      <w:r w:rsidR="00D050B2" w:rsidRPr="007B3497">
        <w:rPr>
          <w:rFonts w:ascii="Arial" w:hAnsi="Arial" w:cs="Arial"/>
        </w:rPr>
        <w:t xml:space="preserve"> </w:t>
      </w:r>
      <w:proofErr w:type="spellStart"/>
      <w:r w:rsidR="00D050B2" w:rsidRPr="007B3497">
        <w:rPr>
          <w:rFonts w:ascii="Arial" w:hAnsi="Arial" w:cs="Arial"/>
        </w:rPr>
        <w:t>apapun</w:t>
      </w:r>
      <w:proofErr w:type="spellEnd"/>
      <w:r w:rsidR="00D050B2" w:rsidRPr="007B3497">
        <w:rPr>
          <w:rFonts w:ascii="Arial" w:hAnsi="Arial" w:cs="Arial"/>
        </w:rPr>
        <w:t xml:space="preserve"> juga</w:t>
      </w:r>
      <w:r w:rsidRPr="007B3497">
        <w:rPr>
          <w:rFonts w:ascii="Arial" w:hAnsi="Arial" w:cs="Arial"/>
        </w:rPr>
        <w:t>;</w:t>
      </w:r>
      <w:r w:rsidRPr="007B3497">
        <w:rPr>
          <w:rFonts w:ascii="Arial" w:hAnsi="Arial" w:cs="Arial"/>
          <w:color w:val="000000"/>
        </w:rPr>
        <w:t xml:space="preserve"> </w:t>
      </w:r>
      <w:r w:rsidR="00D050B2" w:rsidRPr="007B3497">
        <w:rPr>
          <w:rFonts w:ascii="Arial" w:hAnsi="Arial" w:cs="Arial"/>
          <w:color w:val="000000"/>
        </w:rPr>
        <w:t>dan</w:t>
      </w:r>
    </w:p>
    <w:p w14:paraId="4DC1A5E2" w14:textId="77777777" w:rsidR="00B96194" w:rsidRDefault="00B96194" w:rsidP="00B96194">
      <w:pPr>
        <w:ind w:left="680"/>
        <w:jc w:val="both"/>
        <w:rPr>
          <w:rFonts w:ascii="Arial" w:hAnsi="Arial" w:cs="Arial"/>
        </w:rPr>
      </w:pPr>
    </w:p>
    <w:p w14:paraId="4DC1A5E3" w14:textId="77777777" w:rsidR="007A041B" w:rsidRPr="00F053CC" w:rsidRDefault="007A041B" w:rsidP="001F10EB">
      <w:pPr>
        <w:numPr>
          <w:ilvl w:val="0"/>
          <w:numId w:val="18"/>
        </w:numPr>
        <w:tabs>
          <w:tab w:val="clear" w:pos="680"/>
          <w:tab w:val="num" w:pos="900"/>
        </w:tabs>
        <w:ind w:hanging="113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keadaan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sengketa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manapun</w:t>
      </w:r>
      <w:proofErr w:type="spellEnd"/>
      <w:r w:rsidRPr="007B3497">
        <w:rPr>
          <w:rFonts w:ascii="Arial" w:hAnsi="Arial" w:cs="Arial"/>
        </w:rPr>
        <w:t xml:space="preserve"> juga</w:t>
      </w:r>
      <w:r w:rsidR="00D050B2" w:rsidRPr="007B3497">
        <w:rPr>
          <w:rFonts w:ascii="Arial" w:hAnsi="Arial" w:cs="Arial"/>
        </w:rPr>
        <w:t>.</w:t>
      </w:r>
    </w:p>
    <w:p w14:paraId="4DC1A5E4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E5" w14:textId="77777777" w:rsidR="003A665F" w:rsidRDefault="00F83804" w:rsidP="00B2135A">
      <w:pPr>
        <w:numPr>
          <w:ilvl w:val="1"/>
          <w:numId w:val="30"/>
        </w:numPr>
        <w:spacing w:after="80"/>
        <w:ind w:left="547" w:hanging="547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berhak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membatalkan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a</w:t>
      </w:r>
      <w:r w:rsidR="003A665F" w:rsidRPr="007B3497">
        <w:rPr>
          <w:rFonts w:ascii="Arial" w:hAnsi="Arial" w:cs="Arial"/>
        </w:rPr>
        <w:t>pabila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diketahui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bahwa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ada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pernyataan</w:t>
      </w:r>
      <w:proofErr w:type="spellEnd"/>
      <w:r w:rsidR="003A665F" w:rsidRPr="007B3497">
        <w:rPr>
          <w:rFonts w:ascii="Arial" w:hAnsi="Arial" w:cs="Arial"/>
        </w:rPr>
        <w:t xml:space="preserve"> dan/</w:t>
      </w:r>
      <w:proofErr w:type="spellStart"/>
      <w:r w:rsidR="003A665F" w:rsidRPr="007B3497">
        <w:rPr>
          <w:rFonts w:ascii="Arial" w:hAnsi="Arial" w:cs="Arial"/>
        </w:rPr>
        <w:t>atau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jaminan</w:t>
      </w:r>
      <w:proofErr w:type="spellEnd"/>
      <w:r w:rsidR="003A665F" w:rsidRPr="007B3497">
        <w:rPr>
          <w:rFonts w:ascii="Arial" w:hAnsi="Arial" w:cs="Arial"/>
        </w:rPr>
        <w:t xml:space="preserve"> </w:t>
      </w:r>
      <w:r w:rsidR="003A665F">
        <w:rPr>
          <w:rFonts w:ascii="Arial" w:hAnsi="Arial" w:cs="Arial"/>
        </w:rPr>
        <w:t xml:space="preserve">yang </w:t>
      </w:r>
      <w:proofErr w:type="spellStart"/>
      <w:r w:rsidR="003A665F">
        <w:rPr>
          <w:rFonts w:ascii="Arial" w:hAnsi="Arial" w:cs="Arial"/>
        </w:rPr>
        <w:t>tidak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benar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dari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 w:rsidRPr="00B96194">
        <w:rPr>
          <w:rFonts w:ascii="Arial" w:hAnsi="Arial" w:cs="Arial"/>
          <w:b/>
        </w:rPr>
        <w:t>Pemilik</w:t>
      </w:r>
      <w:proofErr w:type="spellEnd"/>
      <w:r w:rsidR="003A665F" w:rsidRPr="00B96194">
        <w:rPr>
          <w:rFonts w:ascii="Arial" w:hAnsi="Arial" w:cs="Arial"/>
          <w:b/>
        </w:rPr>
        <w:t xml:space="preserve"> Lahan</w:t>
      </w:r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sebagaimana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dimaksud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dalam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Perjanjian</w:t>
      </w:r>
      <w:proofErr w:type="spellEnd"/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ini</w:t>
      </w:r>
      <w:proofErr w:type="spellEnd"/>
      <w:r w:rsidR="003A665F" w:rsidRPr="007B3497">
        <w:rPr>
          <w:rFonts w:ascii="Arial" w:hAnsi="Arial" w:cs="Arial"/>
        </w:rPr>
        <w:t xml:space="preserve">, </w:t>
      </w:r>
      <w:proofErr w:type="spellStart"/>
      <w:r w:rsidR="003A665F" w:rsidRPr="007B3497">
        <w:rPr>
          <w:rFonts w:ascii="Arial" w:hAnsi="Arial" w:cs="Arial"/>
        </w:rPr>
        <w:t>baik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seluruhnya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atau</w:t>
      </w:r>
      <w:proofErr w:type="spellEnd"/>
      <w:r w:rsidR="003A665F" w:rsidRPr="007B3497">
        <w:rPr>
          <w:rFonts w:ascii="Arial" w:hAnsi="Arial" w:cs="Arial"/>
        </w:rPr>
        <w:t xml:space="preserve"> </w:t>
      </w:r>
      <w:proofErr w:type="spellStart"/>
      <w:r w:rsidR="003A665F" w:rsidRPr="007B3497">
        <w:rPr>
          <w:rFonts w:ascii="Arial" w:hAnsi="Arial" w:cs="Arial"/>
        </w:rPr>
        <w:t>sebagian</w:t>
      </w:r>
      <w:proofErr w:type="spellEnd"/>
      <w:r w:rsidR="003A665F">
        <w:rPr>
          <w:rFonts w:ascii="Arial" w:hAnsi="Arial" w:cs="Arial"/>
        </w:rPr>
        <w:t>,</w:t>
      </w:r>
      <w:r w:rsidR="003A665F" w:rsidRPr="007B3497">
        <w:rPr>
          <w:rFonts w:ascii="Arial" w:hAnsi="Arial" w:cs="Arial"/>
        </w:rPr>
        <w:t xml:space="preserve"> </w:t>
      </w:r>
      <w:r w:rsidR="007A041B" w:rsidRPr="007B3497">
        <w:rPr>
          <w:rFonts w:ascii="Arial" w:hAnsi="Arial" w:cs="Arial"/>
        </w:rPr>
        <w:t>dan</w:t>
      </w:r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karenanya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171A99" w:rsidRPr="007B3497">
        <w:rPr>
          <w:rFonts w:ascii="Arial" w:hAnsi="Arial" w:cs="Arial"/>
        </w:rPr>
        <w:t xml:space="preserve"> pada </w:t>
      </w:r>
      <w:proofErr w:type="spellStart"/>
      <w:r w:rsidR="00171A99" w:rsidRPr="007B3497">
        <w:rPr>
          <w:rFonts w:ascii="Arial" w:hAnsi="Arial" w:cs="Arial"/>
        </w:rPr>
        <w:t>saat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diterimanya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pemberitahuan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dari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mengenai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hal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tersebut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wajib</w:t>
      </w:r>
      <w:proofErr w:type="spellEnd"/>
      <w:r w:rsidR="003A665F">
        <w:rPr>
          <w:rFonts w:ascii="Arial" w:hAnsi="Arial" w:cs="Arial"/>
        </w:rPr>
        <w:t>:</w:t>
      </w:r>
    </w:p>
    <w:p w14:paraId="4DC1A5E6" w14:textId="77777777" w:rsidR="003A665F" w:rsidRDefault="003A665F" w:rsidP="003A665F">
      <w:pPr>
        <w:numPr>
          <w:ilvl w:val="0"/>
          <w:numId w:val="46"/>
        </w:numPr>
        <w:tabs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14 (</w:t>
      </w:r>
      <w:proofErr w:type="spellStart"/>
      <w:r>
        <w:rPr>
          <w:rFonts w:ascii="Arial" w:hAnsi="Arial" w:cs="Arial"/>
        </w:rPr>
        <w:t>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belas</w:t>
      </w:r>
      <w:proofErr w:type="spellEnd"/>
      <w:r>
        <w:rPr>
          <w:rFonts w:ascii="Arial" w:hAnsi="Arial" w:cs="Arial"/>
        </w:rPr>
        <w:t xml:space="preserve">) </w:t>
      </w:r>
      <w:proofErr w:type="spellStart"/>
      <w:r>
        <w:rPr>
          <w:rFonts w:ascii="Arial" w:hAnsi="Arial" w:cs="Arial"/>
        </w:rPr>
        <w:t>hari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mengembalikan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171A99" w:rsidRPr="007B3497">
        <w:rPr>
          <w:rFonts w:ascii="Arial" w:hAnsi="Arial" w:cs="Arial"/>
        </w:rPr>
        <w:t>H</w:t>
      </w:r>
      <w:r w:rsidR="007A041B" w:rsidRPr="007B3497">
        <w:rPr>
          <w:rFonts w:ascii="Arial" w:hAnsi="Arial" w:cs="Arial"/>
        </w:rPr>
        <w:t xml:space="preserve">arga </w:t>
      </w:r>
      <w:r w:rsidR="00171A99" w:rsidRPr="007B3497">
        <w:rPr>
          <w:rFonts w:ascii="Arial" w:hAnsi="Arial" w:cs="Arial"/>
        </w:rPr>
        <w:t xml:space="preserve">Sewa </w:t>
      </w:r>
      <w:r w:rsidR="0026685A">
        <w:rPr>
          <w:rFonts w:ascii="Arial" w:hAnsi="Arial" w:cs="Arial"/>
        </w:rPr>
        <w:t>Lahan</w:t>
      </w:r>
      <w:r w:rsidR="00171A99" w:rsidRPr="007B3497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secara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proporsional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atas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Jangka</w:t>
      </w:r>
      <w:proofErr w:type="spellEnd"/>
      <w:r w:rsidR="00B96194">
        <w:rPr>
          <w:rFonts w:ascii="Arial" w:hAnsi="Arial" w:cs="Arial"/>
        </w:rPr>
        <w:t xml:space="preserve"> Waktu Sewa </w:t>
      </w:r>
      <w:proofErr w:type="spellStart"/>
      <w:r w:rsidR="00B96194">
        <w:rPr>
          <w:rFonts w:ascii="Arial" w:hAnsi="Arial" w:cs="Arial"/>
        </w:rPr>
        <w:t>belum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 w:rsidR="00B96194">
        <w:rPr>
          <w:rFonts w:ascii="Arial" w:hAnsi="Arial" w:cs="Arial"/>
        </w:rPr>
        <w:t>dinikmati</w:t>
      </w:r>
      <w:proofErr w:type="spellEnd"/>
      <w:r w:rsidR="00B96194">
        <w:rPr>
          <w:rFonts w:ascii="Arial" w:hAnsi="Arial" w:cs="Arial"/>
        </w:rPr>
        <w:t xml:space="preserve"> oleh </w:t>
      </w:r>
      <w:proofErr w:type="spellStart"/>
      <w:r w:rsidR="00B96194" w:rsidRPr="003A665F">
        <w:rPr>
          <w:rFonts w:ascii="Arial" w:hAnsi="Arial" w:cs="Arial"/>
          <w:b/>
        </w:rPr>
        <w:t>Penyewa</w:t>
      </w:r>
      <w:proofErr w:type="spellEnd"/>
      <w:r w:rsidR="00B96194" w:rsidRPr="003A665F">
        <w:rPr>
          <w:rFonts w:ascii="Arial" w:hAnsi="Arial" w:cs="Arial"/>
          <w:b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ditambah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denda</w:t>
      </w:r>
      <w:proofErr w:type="spellEnd"/>
      <w:r w:rsidR="00B96194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sebesar</w:t>
      </w:r>
      <w:proofErr w:type="spellEnd"/>
      <w:r w:rsidR="007A041B" w:rsidRPr="007B34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="007A041B" w:rsidRPr="007B3497">
        <w:rPr>
          <w:rFonts w:ascii="Arial" w:hAnsi="Arial" w:cs="Arial"/>
        </w:rPr>
        <w:t xml:space="preserve">% </w:t>
      </w:r>
      <w:r w:rsidR="0026685A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se</w:t>
      </w:r>
      <w:r w:rsidR="0026685A">
        <w:rPr>
          <w:rFonts w:ascii="Arial" w:hAnsi="Arial" w:cs="Arial"/>
        </w:rPr>
        <w:t>puluh</w:t>
      </w:r>
      <w:proofErr w:type="spellEnd"/>
      <w:r w:rsidR="0026685A">
        <w:rPr>
          <w:rFonts w:ascii="Arial" w:hAnsi="Arial" w:cs="Arial"/>
        </w:rPr>
        <w:t xml:space="preserve"> </w:t>
      </w:r>
      <w:proofErr w:type="spellStart"/>
      <w:r w:rsidR="0026685A">
        <w:rPr>
          <w:rFonts w:ascii="Arial" w:hAnsi="Arial" w:cs="Arial"/>
        </w:rPr>
        <w:t>persen</w:t>
      </w:r>
      <w:proofErr w:type="spellEnd"/>
      <w:r w:rsidR="0026685A">
        <w:rPr>
          <w:rFonts w:ascii="Arial" w:hAnsi="Arial" w:cs="Arial"/>
        </w:rPr>
        <w:t>)</w:t>
      </w:r>
      <w:r w:rsidR="007A041B" w:rsidRPr="007B3497">
        <w:rPr>
          <w:rFonts w:ascii="Arial" w:hAnsi="Arial" w:cs="Arial"/>
        </w:rPr>
        <w:t xml:space="preserve"> per </w:t>
      </w:r>
      <w:proofErr w:type="spellStart"/>
      <w:r w:rsidR="007A041B" w:rsidRPr="007B3497">
        <w:rPr>
          <w:rFonts w:ascii="Arial" w:hAnsi="Arial" w:cs="Arial"/>
        </w:rPr>
        <w:t>tahun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Harga Sewa Lahan </w:t>
      </w:r>
      <w:r w:rsidR="007A041B" w:rsidRPr="007B3497">
        <w:rPr>
          <w:rFonts w:ascii="Arial" w:hAnsi="Arial" w:cs="Arial"/>
        </w:rPr>
        <w:t xml:space="preserve">yang </w:t>
      </w:r>
      <w:proofErr w:type="spellStart"/>
      <w:r w:rsidR="007A041B" w:rsidRPr="007B3497">
        <w:rPr>
          <w:rFonts w:ascii="Arial" w:hAnsi="Arial" w:cs="Arial"/>
        </w:rPr>
        <w:t>dihitung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sejak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dilakukannya</w:t>
      </w:r>
      <w:proofErr w:type="spellEnd"/>
      <w:r w:rsidR="007A041B" w:rsidRPr="007B3497">
        <w:rPr>
          <w:rFonts w:ascii="Arial" w:hAnsi="Arial" w:cs="Arial"/>
        </w:rPr>
        <w:t xml:space="preserve"> masing-masing </w:t>
      </w:r>
      <w:proofErr w:type="spellStart"/>
      <w:r w:rsidR="007A041B" w:rsidRPr="007B3497">
        <w:rPr>
          <w:rFonts w:ascii="Arial" w:hAnsi="Arial" w:cs="Arial"/>
        </w:rPr>
        <w:t>pembayaran</w:t>
      </w:r>
      <w:proofErr w:type="spellEnd"/>
      <w:r w:rsidR="007A041B" w:rsidRPr="007B3497">
        <w:rPr>
          <w:rFonts w:ascii="Arial" w:hAnsi="Arial" w:cs="Arial"/>
        </w:rPr>
        <w:t xml:space="preserve"> oleh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berdasarkan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171A99" w:rsidRPr="007B3497">
        <w:rPr>
          <w:rFonts w:ascii="Arial" w:hAnsi="Arial" w:cs="Arial"/>
        </w:rPr>
        <w:t>;</w:t>
      </w:r>
      <w:r w:rsidR="007A041B" w:rsidRPr="007B34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dan</w:t>
      </w:r>
    </w:p>
    <w:p w14:paraId="4DC1A5E7" w14:textId="77777777" w:rsidR="003A665F" w:rsidRDefault="003A665F" w:rsidP="003A665F">
      <w:pPr>
        <w:tabs>
          <w:tab w:val="left" w:pos="900"/>
        </w:tabs>
        <w:ind w:left="900"/>
        <w:jc w:val="both"/>
        <w:rPr>
          <w:rFonts w:ascii="Arial" w:hAnsi="Arial" w:cs="Arial"/>
        </w:rPr>
      </w:pPr>
    </w:p>
    <w:p w14:paraId="4DC1A5E8" w14:textId="77777777" w:rsidR="007A041B" w:rsidRPr="007B3497" w:rsidRDefault="007A041B" w:rsidP="003A665F">
      <w:pPr>
        <w:numPr>
          <w:ilvl w:val="0"/>
          <w:numId w:val="46"/>
        </w:numPr>
        <w:tabs>
          <w:tab w:val="left" w:pos="900"/>
        </w:tabs>
        <w:ind w:left="90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memberikan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ganti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rugi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baik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terhadap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kerugian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langsung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langsung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="00171A99" w:rsidRPr="007B3497">
        <w:rPr>
          <w:rFonts w:ascii="Arial" w:hAnsi="Arial" w:cs="Arial"/>
        </w:rPr>
        <w:t>biaya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penempatan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kembali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atau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pemindahan</w:t>
      </w:r>
      <w:proofErr w:type="spellEnd"/>
      <w:r w:rsidR="00171A99"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="005C5591">
        <w:rPr>
          <w:rFonts w:ascii="Arial" w:hAnsi="Arial" w:cs="Arial"/>
        </w:rPr>
        <w:t xml:space="preserve"> dan</w:t>
      </w:r>
      <w:r w:rsidR="00167673">
        <w:rPr>
          <w:rFonts w:ascii="Arial" w:hAnsi="Arial" w:cs="Arial"/>
        </w:rPr>
        <w:t>/</w:t>
      </w:r>
      <w:proofErr w:type="spellStart"/>
      <w:r w:rsidR="00167673">
        <w:rPr>
          <w:rFonts w:ascii="Arial" w:hAnsi="Arial" w:cs="Arial"/>
        </w:rPr>
        <w:t>atau</w:t>
      </w:r>
      <w:proofErr w:type="spellEnd"/>
      <w:r w:rsidR="005C5591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  <w:lang w:val="id-ID"/>
        </w:rPr>
        <w:t>Perangkat Telekomunikasi</w:t>
      </w:r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ke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tempat</w:t>
      </w:r>
      <w:proofErr w:type="spellEnd"/>
      <w:r w:rsidR="00171A99" w:rsidRPr="007B3497">
        <w:rPr>
          <w:rFonts w:ascii="Arial" w:hAnsi="Arial" w:cs="Arial"/>
        </w:rPr>
        <w:t xml:space="preserve"> lain yang </w:t>
      </w:r>
      <w:proofErr w:type="spellStart"/>
      <w:r w:rsidR="00171A99" w:rsidRPr="007B3497">
        <w:rPr>
          <w:rFonts w:ascii="Arial" w:hAnsi="Arial" w:cs="Arial"/>
        </w:rPr>
        <w:t>ditunjuk</w:t>
      </w:r>
      <w:proofErr w:type="spellEnd"/>
      <w:r w:rsidR="00171A99" w:rsidRPr="007B3497">
        <w:rPr>
          <w:rFonts w:ascii="Arial" w:hAnsi="Arial" w:cs="Arial"/>
        </w:rPr>
        <w:t xml:space="preserve"> oleh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serta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biaya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pengacara</w:t>
      </w:r>
      <w:proofErr w:type="spellEnd"/>
      <w:r w:rsidR="00171A99" w:rsidRPr="007B3497">
        <w:rPr>
          <w:rFonts w:ascii="Arial" w:hAnsi="Arial" w:cs="Arial"/>
        </w:rPr>
        <w:t xml:space="preserve"> dan </w:t>
      </w:r>
      <w:proofErr w:type="spellStart"/>
      <w:r w:rsidR="00171A99" w:rsidRPr="007B3497">
        <w:rPr>
          <w:rFonts w:ascii="Arial" w:hAnsi="Arial" w:cs="Arial"/>
        </w:rPr>
        <w:t>biaya-biaya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lainnya</w:t>
      </w:r>
      <w:proofErr w:type="spellEnd"/>
      <w:r w:rsidR="00171A99" w:rsidRPr="007B3497">
        <w:rPr>
          <w:rFonts w:ascii="Arial" w:hAnsi="Arial" w:cs="Arial"/>
        </w:rPr>
        <w:t xml:space="preserve"> </w:t>
      </w:r>
      <w:r w:rsidR="00171A99" w:rsidRPr="007B3497">
        <w:rPr>
          <w:rFonts w:ascii="Arial" w:hAnsi="Arial" w:cs="Arial"/>
        </w:rPr>
        <w:lastRenderedPageBreak/>
        <w:t>(</w:t>
      </w:r>
      <w:proofErr w:type="spellStart"/>
      <w:r w:rsidR="00171A99" w:rsidRPr="007B3497">
        <w:rPr>
          <w:rFonts w:ascii="Arial" w:hAnsi="Arial" w:cs="Arial"/>
        </w:rPr>
        <w:t>apabila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diperlukan</w:t>
      </w:r>
      <w:proofErr w:type="spellEnd"/>
      <w:r w:rsidR="00171A99" w:rsidRPr="007B3497">
        <w:rPr>
          <w:rFonts w:ascii="Arial" w:hAnsi="Arial" w:cs="Arial"/>
        </w:rPr>
        <w:t xml:space="preserve">) </w:t>
      </w:r>
      <w:proofErr w:type="spellStart"/>
      <w:r w:rsidR="00171A99" w:rsidRPr="007B3497">
        <w:rPr>
          <w:rFonts w:ascii="Arial" w:hAnsi="Arial" w:cs="Arial"/>
        </w:rPr>
        <w:t>dalam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mengusahakan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pembayaran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ganti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="00171A99" w:rsidRPr="007B3497">
        <w:rPr>
          <w:rFonts w:ascii="Arial" w:hAnsi="Arial" w:cs="Arial"/>
        </w:rPr>
        <w:t>rugi</w:t>
      </w:r>
      <w:proofErr w:type="spellEnd"/>
      <w:r w:rsidR="00171A99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akibat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ketidakbenaran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pernyataan</w:t>
      </w:r>
      <w:proofErr w:type="spellEnd"/>
      <w:r w:rsidRPr="007B3497">
        <w:rPr>
          <w:rFonts w:ascii="Arial" w:hAnsi="Arial" w:cs="Arial"/>
        </w:rPr>
        <w:t xml:space="preserve"> dan</w:t>
      </w:r>
      <w:r w:rsidR="00ED6E1D" w:rsidRPr="007B3497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jaminan</w:t>
      </w:r>
      <w:proofErr w:type="spellEnd"/>
      <w:r w:rsidR="00ED6E1D" w:rsidRPr="007B3497">
        <w:rPr>
          <w:rFonts w:ascii="Arial" w:hAnsi="Arial" w:cs="Arial"/>
        </w:rPr>
        <w:t xml:space="preserve"> </w:t>
      </w:r>
      <w:proofErr w:type="spellStart"/>
      <w:r w:rsidR="003A665F" w:rsidRPr="003A665F">
        <w:rPr>
          <w:rFonts w:ascii="Arial" w:hAnsi="Arial" w:cs="Arial"/>
          <w:b/>
        </w:rPr>
        <w:t>Pemilik</w:t>
      </w:r>
      <w:proofErr w:type="spellEnd"/>
      <w:r w:rsidR="003A665F" w:rsidRPr="003A665F">
        <w:rPr>
          <w:rFonts w:ascii="Arial" w:hAnsi="Arial" w:cs="Arial"/>
          <w:b/>
        </w:rPr>
        <w:t xml:space="preserve"> Lahan</w:t>
      </w:r>
      <w:r w:rsidR="003A665F">
        <w:rPr>
          <w:rFonts w:ascii="Arial" w:hAnsi="Arial" w:cs="Arial"/>
        </w:rPr>
        <w:t xml:space="preserve"> </w:t>
      </w:r>
      <w:proofErr w:type="spellStart"/>
      <w:r w:rsidR="003A665F">
        <w:rPr>
          <w:rFonts w:ascii="Arial" w:hAnsi="Arial" w:cs="Arial"/>
        </w:rPr>
        <w:t>tersebut</w:t>
      </w:r>
      <w:proofErr w:type="spellEnd"/>
      <w:r w:rsidRPr="007B3497">
        <w:rPr>
          <w:rFonts w:ascii="Arial" w:hAnsi="Arial" w:cs="Arial"/>
        </w:rPr>
        <w:t>.</w:t>
      </w:r>
    </w:p>
    <w:p w14:paraId="4DC1A5E9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EA" w14:textId="77777777" w:rsidR="007A041B" w:rsidRPr="00BC5468" w:rsidRDefault="00F83804" w:rsidP="00BC5468">
      <w:pPr>
        <w:numPr>
          <w:ilvl w:val="1"/>
          <w:numId w:val="30"/>
        </w:numPr>
        <w:ind w:left="540" w:hanging="540"/>
        <w:jc w:val="both"/>
        <w:rPr>
          <w:rFonts w:ascii="Arial" w:hAnsi="Arial" w:cs="Arial"/>
        </w:rPr>
      </w:pPr>
      <w:proofErr w:type="spellStart"/>
      <w:r w:rsidRPr="00F83804">
        <w:rPr>
          <w:rFonts w:ascii="Arial" w:hAnsi="Arial" w:cs="Arial"/>
          <w:b/>
        </w:rPr>
        <w:t>Pemilik</w:t>
      </w:r>
      <w:proofErr w:type="spellEnd"/>
      <w:r w:rsidRPr="00F83804">
        <w:rPr>
          <w:rFonts w:ascii="Arial" w:hAnsi="Arial" w:cs="Arial"/>
          <w:b/>
        </w:rPr>
        <w:t xml:space="preserve"> Lahan</w:t>
      </w:r>
      <w:r w:rsid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</w:rPr>
        <w:t>wajib</w:t>
      </w:r>
      <w:proofErr w:type="spellEnd"/>
      <w:r w:rsidR="00BC5468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terlebih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dahulu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menawarkan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kepada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Pr="00BC5468">
        <w:rPr>
          <w:rFonts w:ascii="Arial" w:hAnsi="Arial" w:cs="Arial"/>
          <w:b/>
        </w:rPr>
        <w:t>Penyewa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untuk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membeli</w:t>
      </w:r>
      <w:proofErr w:type="spellEnd"/>
      <w:r w:rsidR="00FD1C3A" w:rsidRPr="00BC5468">
        <w:rPr>
          <w:rFonts w:ascii="Arial" w:hAnsi="Arial" w:cs="Arial"/>
        </w:rPr>
        <w:t xml:space="preserve"> Lahan</w:t>
      </w:r>
      <w:r w:rsidR="00F66BDE" w:rsidRPr="00BC5468">
        <w:rPr>
          <w:rFonts w:ascii="Arial" w:hAnsi="Arial" w:cs="Arial"/>
        </w:rPr>
        <w:t xml:space="preserve"> (“</w:t>
      </w:r>
      <w:proofErr w:type="spellStart"/>
      <w:r w:rsidR="00F66BDE" w:rsidRPr="00BC5468">
        <w:rPr>
          <w:rFonts w:ascii="Arial" w:hAnsi="Arial" w:cs="Arial"/>
          <w:b/>
        </w:rPr>
        <w:t>Penawaran</w:t>
      </w:r>
      <w:proofErr w:type="spellEnd"/>
      <w:r w:rsidR="00F66BDE" w:rsidRPr="00BC5468">
        <w:rPr>
          <w:rFonts w:ascii="Arial" w:hAnsi="Arial" w:cs="Arial"/>
        </w:rPr>
        <w:t>”)</w:t>
      </w:r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a</w:t>
      </w:r>
      <w:r w:rsidR="00BC5468" w:rsidRPr="007B3497">
        <w:rPr>
          <w:rFonts w:ascii="Arial" w:hAnsi="Arial" w:cs="Arial"/>
        </w:rPr>
        <w:t>pabila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  <w:b/>
        </w:rPr>
        <w:t>Pemilik</w:t>
      </w:r>
      <w:proofErr w:type="spellEnd"/>
      <w:r w:rsidR="00BC5468" w:rsidRPr="00BC5468">
        <w:rPr>
          <w:rFonts w:ascii="Arial" w:hAnsi="Arial" w:cs="Arial"/>
          <w:b/>
        </w:rPr>
        <w:t xml:space="preserve"> Lahan</w:t>
      </w:r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bermaksud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untuk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mengalihkan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penguasaan</w:t>
      </w:r>
      <w:proofErr w:type="spellEnd"/>
      <w:r w:rsidR="00BC5468" w:rsidRPr="007B3497">
        <w:rPr>
          <w:rFonts w:ascii="Arial" w:hAnsi="Arial" w:cs="Arial"/>
        </w:rPr>
        <w:t xml:space="preserve"> dan/</w:t>
      </w:r>
      <w:proofErr w:type="spellStart"/>
      <w:r w:rsidR="00BC5468" w:rsidRPr="007B3497">
        <w:rPr>
          <w:rFonts w:ascii="Arial" w:hAnsi="Arial" w:cs="Arial"/>
        </w:rPr>
        <w:t>atau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kepemilikan</w:t>
      </w:r>
      <w:proofErr w:type="spellEnd"/>
      <w:r w:rsidR="00BC5468" w:rsidRPr="007B3497">
        <w:rPr>
          <w:rFonts w:ascii="Arial" w:hAnsi="Arial" w:cs="Arial"/>
        </w:rPr>
        <w:t xml:space="preserve"> Lahan </w:t>
      </w:r>
      <w:proofErr w:type="spellStart"/>
      <w:r w:rsidR="00BC5468" w:rsidRPr="007B3497">
        <w:rPr>
          <w:rFonts w:ascii="Arial" w:hAnsi="Arial" w:cs="Arial"/>
        </w:rPr>
        <w:t>kepada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pihak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manapun</w:t>
      </w:r>
      <w:proofErr w:type="spellEnd"/>
      <w:r w:rsidR="00BC5468" w:rsidRPr="007B3497">
        <w:rPr>
          <w:rFonts w:ascii="Arial" w:hAnsi="Arial" w:cs="Arial"/>
        </w:rPr>
        <w:t xml:space="preserve"> dan </w:t>
      </w:r>
      <w:proofErr w:type="spellStart"/>
      <w:r w:rsidR="00BC5468" w:rsidRPr="007B3497">
        <w:rPr>
          <w:rFonts w:ascii="Arial" w:hAnsi="Arial" w:cs="Arial"/>
        </w:rPr>
        <w:t>dengan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cara</w:t>
      </w:r>
      <w:proofErr w:type="spellEnd"/>
      <w:r w:rsidR="00BC5468" w:rsidRPr="007B3497">
        <w:rPr>
          <w:rFonts w:ascii="Arial" w:hAnsi="Arial" w:cs="Arial"/>
        </w:rPr>
        <w:t xml:space="preserve"> </w:t>
      </w:r>
      <w:proofErr w:type="spellStart"/>
      <w:r w:rsidR="00BC5468" w:rsidRPr="007B3497">
        <w:rPr>
          <w:rFonts w:ascii="Arial" w:hAnsi="Arial" w:cs="Arial"/>
        </w:rPr>
        <w:t>apapun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dengan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ketentuan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bahwa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</w:rPr>
        <w:t>Penawaran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dari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  <w:b/>
        </w:rPr>
        <w:t>Pemilik</w:t>
      </w:r>
      <w:proofErr w:type="spellEnd"/>
      <w:r w:rsidR="00BC5468" w:rsidRPr="00BC5468">
        <w:rPr>
          <w:rFonts w:ascii="Arial" w:hAnsi="Arial" w:cs="Arial"/>
          <w:b/>
        </w:rPr>
        <w:t xml:space="preserve"> Lahan</w:t>
      </w:r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tersebut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berlaku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untuk</w:t>
      </w:r>
      <w:proofErr w:type="spellEnd"/>
      <w:r w:rsidR="00BC5468" w:rsidRP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jangka</w:t>
      </w:r>
      <w:proofErr w:type="spellEnd"/>
      <w:r w:rsidR="00BC5468" w:rsidRPr="00BC5468">
        <w:rPr>
          <w:rFonts w:ascii="Arial" w:hAnsi="Arial" w:cs="Arial"/>
        </w:rPr>
        <w:t xml:space="preserve"> </w:t>
      </w:r>
      <w:proofErr w:type="spellStart"/>
      <w:r w:rsidR="00BC5468" w:rsidRPr="00BC5468">
        <w:rPr>
          <w:rFonts w:ascii="Arial" w:hAnsi="Arial" w:cs="Arial"/>
        </w:rPr>
        <w:t>waktu</w:t>
      </w:r>
      <w:proofErr w:type="spellEnd"/>
      <w:r w:rsidR="00FD1C3A" w:rsidRPr="00BC5468">
        <w:rPr>
          <w:rFonts w:ascii="Arial" w:hAnsi="Arial" w:cs="Arial"/>
        </w:rPr>
        <w:t xml:space="preserve"> 30 </w:t>
      </w:r>
      <w:r w:rsidR="0026685A" w:rsidRPr="00BC5468">
        <w:rPr>
          <w:rFonts w:ascii="Arial" w:hAnsi="Arial" w:cs="Arial"/>
        </w:rPr>
        <w:t>(</w:t>
      </w:r>
      <w:proofErr w:type="spellStart"/>
      <w:r w:rsidR="0026685A" w:rsidRPr="00BC5468">
        <w:rPr>
          <w:rFonts w:ascii="Arial" w:hAnsi="Arial" w:cs="Arial"/>
        </w:rPr>
        <w:t>tiga</w:t>
      </w:r>
      <w:proofErr w:type="spellEnd"/>
      <w:r w:rsidR="0026685A" w:rsidRPr="00BC5468">
        <w:rPr>
          <w:rFonts w:ascii="Arial" w:hAnsi="Arial" w:cs="Arial"/>
        </w:rPr>
        <w:t xml:space="preserve"> </w:t>
      </w:r>
      <w:proofErr w:type="spellStart"/>
      <w:r w:rsidR="0026685A" w:rsidRPr="00BC5468">
        <w:rPr>
          <w:rFonts w:ascii="Arial" w:hAnsi="Arial" w:cs="Arial"/>
        </w:rPr>
        <w:t>puluh</w:t>
      </w:r>
      <w:proofErr w:type="spellEnd"/>
      <w:r w:rsidR="0026685A" w:rsidRPr="00BC5468">
        <w:rPr>
          <w:rFonts w:ascii="Arial" w:hAnsi="Arial" w:cs="Arial"/>
        </w:rPr>
        <w:t>)</w:t>
      </w:r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hari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setelah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tanggal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Penawaran</w:t>
      </w:r>
      <w:proofErr w:type="spellEnd"/>
      <w:r w:rsidR="00FD1C3A" w:rsidRPr="00BC5468">
        <w:rPr>
          <w:rFonts w:ascii="Arial" w:hAnsi="Arial" w:cs="Arial"/>
        </w:rPr>
        <w:t xml:space="preserve"> </w:t>
      </w:r>
      <w:proofErr w:type="spellStart"/>
      <w:r w:rsidR="00FD1C3A" w:rsidRPr="00BC5468">
        <w:rPr>
          <w:rFonts w:ascii="Arial" w:hAnsi="Arial" w:cs="Arial"/>
        </w:rPr>
        <w:t>diterima</w:t>
      </w:r>
      <w:proofErr w:type="spellEnd"/>
      <w:r w:rsidR="00BC5468">
        <w:rPr>
          <w:rFonts w:ascii="Arial" w:hAnsi="Arial" w:cs="Arial"/>
        </w:rPr>
        <w:t xml:space="preserve">. Dalam </w:t>
      </w:r>
      <w:proofErr w:type="spellStart"/>
      <w:r w:rsidR="00BC5468">
        <w:rPr>
          <w:rFonts w:ascii="Arial" w:hAnsi="Arial" w:cs="Arial"/>
        </w:rPr>
        <w:t>hal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 w:rsidRPr="006A6859">
        <w:rPr>
          <w:rFonts w:ascii="Arial" w:hAnsi="Arial" w:cs="Arial"/>
          <w:b/>
        </w:rPr>
        <w:t>Penyewa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tidak</w:t>
      </w:r>
      <w:proofErr w:type="spellEnd"/>
      <w:r w:rsidR="00BC5468">
        <w:rPr>
          <w:rFonts w:ascii="Arial" w:hAnsi="Arial" w:cs="Arial"/>
        </w:rPr>
        <w:t xml:space="preserve"> </w:t>
      </w:r>
      <w:proofErr w:type="spellStart"/>
      <w:r w:rsidR="00BC5468">
        <w:rPr>
          <w:rFonts w:ascii="Arial" w:hAnsi="Arial" w:cs="Arial"/>
        </w:rPr>
        <w:t>mene</w:t>
      </w:r>
      <w:r w:rsidR="006A6859">
        <w:rPr>
          <w:rFonts w:ascii="Arial" w:hAnsi="Arial" w:cs="Arial"/>
        </w:rPr>
        <w:t>rima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Penawaran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dari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 w:rsidRPr="006A6859">
        <w:rPr>
          <w:rFonts w:ascii="Arial" w:hAnsi="Arial" w:cs="Arial"/>
          <w:b/>
        </w:rPr>
        <w:t>Pemilik</w:t>
      </w:r>
      <w:proofErr w:type="spellEnd"/>
      <w:r w:rsidR="006A6859" w:rsidRPr="006A6859">
        <w:rPr>
          <w:rFonts w:ascii="Arial" w:hAnsi="Arial" w:cs="Arial"/>
          <w:b/>
        </w:rPr>
        <w:t xml:space="preserve"> Lahan</w:t>
      </w:r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maka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Pr="00BC5468">
        <w:rPr>
          <w:rFonts w:ascii="Arial" w:hAnsi="Arial" w:cs="Arial"/>
          <w:b/>
        </w:rPr>
        <w:t>Pemilik</w:t>
      </w:r>
      <w:proofErr w:type="spellEnd"/>
      <w:r w:rsidRPr="00BC5468">
        <w:rPr>
          <w:rFonts w:ascii="Arial" w:hAnsi="Arial" w:cs="Arial"/>
          <w:b/>
        </w:rPr>
        <w:t xml:space="preserve"> Lahan</w:t>
      </w:r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dapat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meng</w:t>
      </w:r>
      <w:r w:rsidR="006A6859">
        <w:rPr>
          <w:rFonts w:ascii="Arial" w:hAnsi="Arial" w:cs="Arial"/>
        </w:rPr>
        <w:t>alihkan</w:t>
      </w:r>
      <w:proofErr w:type="spellEnd"/>
      <w:r w:rsidR="006A6859">
        <w:rPr>
          <w:rFonts w:ascii="Arial" w:hAnsi="Arial" w:cs="Arial"/>
        </w:rPr>
        <w:t xml:space="preserve"> Lahan </w:t>
      </w:r>
      <w:proofErr w:type="spellStart"/>
      <w:r w:rsidR="006A6859">
        <w:rPr>
          <w:rFonts w:ascii="Arial" w:hAnsi="Arial" w:cs="Arial"/>
        </w:rPr>
        <w:t>kepada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pihak</w:t>
      </w:r>
      <w:proofErr w:type="spellEnd"/>
      <w:r w:rsidR="006A6859">
        <w:rPr>
          <w:rFonts w:ascii="Arial" w:hAnsi="Arial" w:cs="Arial"/>
        </w:rPr>
        <w:t xml:space="preserve"> lain</w:t>
      </w:r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dengan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tetap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melakukan</w:t>
      </w:r>
      <w:proofErr w:type="spellEnd"/>
      <w:r w:rsidR="006A6859">
        <w:rPr>
          <w:rFonts w:ascii="Arial" w:hAnsi="Arial" w:cs="Arial"/>
        </w:rPr>
        <w:t xml:space="preserve"> proses </w:t>
      </w:r>
      <w:proofErr w:type="spellStart"/>
      <w:r w:rsidR="006A6859">
        <w:rPr>
          <w:rFonts w:ascii="Arial" w:hAnsi="Arial" w:cs="Arial"/>
        </w:rPr>
        <w:t>novasi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terlebih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dahulu</w:t>
      </w:r>
      <w:proofErr w:type="spellEnd"/>
      <w:r w:rsidR="00F66BDE" w:rsidRPr="00BC5468">
        <w:rPr>
          <w:rFonts w:ascii="Arial" w:hAnsi="Arial" w:cs="Arial"/>
        </w:rPr>
        <w:t xml:space="preserve">. </w:t>
      </w:r>
      <w:proofErr w:type="spellStart"/>
      <w:r w:rsidRPr="00BC5468">
        <w:rPr>
          <w:rFonts w:ascii="Arial" w:hAnsi="Arial" w:cs="Arial"/>
          <w:b/>
        </w:rPr>
        <w:t>Pemilik</w:t>
      </w:r>
      <w:proofErr w:type="spellEnd"/>
      <w:r w:rsidRPr="00BC5468">
        <w:rPr>
          <w:rFonts w:ascii="Arial" w:hAnsi="Arial" w:cs="Arial"/>
          <w:b/>
        </w:rPr>
        <w:t xml:space="preserve"> Lahan</w:t>
      </w:r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wajib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554AD1" w:rsidRPr="00BC5468">
        <w:rPr>
          <w:rFonts w:ascii="Arial" w:hAnsi="Arial" w:cs="Arial"/>
        </w:rPr>
        <w:t>memastikan</w:t>
      </w:r>
      <w:proofErr w:type="spellEnd"/>
      <w:r w:rsidR="00554AD1" w:rsidRPr="00BC5468">
        <w:rPr>
          <w:rFonts w:ascii="Arial" w:hAnsi="Arial" w:cs="Arial"/>
        </w:rPr>
        <w:t xml:space="preserve"> dan </w:t>
      </w:r>
      <w:proofErr w:type="spellStart"/>
      <w:r w:rsidR="007A041B" w:rsidRPr="00BC5468">
        <w:rPr>
          <w:rFonts w:ascii="Arial" w:hAnsi="Arial" w:cs="Arial"/>
        </w:rPr>
        <w:t>memberitahukan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kepada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pihak</w:t>
      </w:r>
      <w:proofErr w:type="spellEnd"/>
      <w:r w:rsidR="007A041B" w:rsidRPr="00BC5468">
        <w:rPr>
          <w:rFonts w:ascii="Arial" w:hAnsi="Arial" w:cs="Arial"/>
        </w:rPr>
        <w:t xml:space="preserve"> yang </w:t>
      </w:r>
      <w:proofErr w:type="spellStart"/>
      <w:r w:rsidR="007A041B" w:rsidRPr="00BC5468">
        <w:rPr>
          <w:rFonts w:ascii="Arial" w:hAnsi="Arial" w:cs="Arial"/>
        </w:rPr>
        <w:t>akan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menerima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pengalihan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penguasaan</w:t>
      </w:r>
      <w:proofErr w:type="spellEnd"/>
      <w:r w:rsidR="007A041B" w:rsidRPr="00BC5468">
        <w:rPr>
          <w:rFonts w:ascii="Arial" w:hAnsi="Arial" w:cs="Arial"/>
        </w:rPr>
        <w:t xml:space="preserve"> dan/</w:t>
      </w:r>
      <w:proofErr w:type="spellStart"/>
      <w:r w:rsidR="007A041B" w:rsidRPr="00BC5468">
        <w:rPr>
          <w:rFonts w:ascii="Arial" w:hAnsi="Arial" w:cs="Arial"/>
        </w:rPr>
        <w:t>atau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B27719" w:rsidRPr="00BC5468">
        <w:rPr>
          <w:rFonts w:ascii="Arial" w:hAnsi="Arial" w:cs="Arial"/>
        </w:rPr>
        <w:t>ke</w:t>
      </w:r>
      <w:r w:rsidR="007A041B" w:rsidRPr="00BC5468">
        <w:rPr>
          <w:rFonts w:ascii="Arial" w:hAnsi="Arial" w:cs="Arial"/>
        </w:rPr>
        <w:t>pemilikan</w:t>
      </w:r>
      <w:proofErr w:type="spellEnd"/>
      <w:r w:rsidR="00F66BDE" w:rsidRPr="00BC5468">
        <w:rPr>
          <w:rFonts w:ascii="Arial" w:hAnsi="Arial" w:cs="Arial"/>
        </w:rPr>
        <w:t xml:space="preserve"> Lahan</w:t>
      </w:r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untuk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menghormati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hak-hak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Pr="00BC5468">
        <w:rPr>
          <w:rFonts w:ascii="Arial" w:hAnsi="Arial" w:cs="Arial"/>
          <w:b/>
        </w:rPr>
        <w:t>Penyewa</w:t>
      </w:r>
      <w:proofErr w:type="spellEnd"/>
      <w:r w:rsidR="007A041B" w:rsidRPr="00BC5468">
        <w:rPr>
          <w:rFonts w:ascii="Arial" w:hAnsi="Arial" w:cs="Arial"/>
        </w:rPr>
        <w:t xml:space="preserve"> dan</w:t>
      </w:r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dengan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demikian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mengikatkan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diri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terhadap</w:t>
      </w:r>
      <w:proofErr w:type="spellEnd"/>
      <w:r w:rsidR="00F66BDE" w:rsidRPr="00BC5468">
        <w:rPr>
          <w:rFonts w:ascii="Arial" w:hAnsi="Arial" w:cs="Arial"/>
        </w:rPr>
        <w:t xml:space="preserve"> </w:t>
      </w:r>
      <w:proofErr w:type="spellStart"/>
      <w:r w:rsidR="00F66BDE" w:rsidRPr="00BC5468">
        <w:rPr>
          <w:rFonts w:ascii="Arial" w:hAnsi="Arial" w:cs="Arial"/>
        </w:rPr>
        <w:t>seluruh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ketentuan</w:t>
      </w:r>
      <w:proofErr w:type="spellEnd"/>
      <w:r w:rsidR="007A041B" w:rsidRPr="00BC5468">
        <w:rPr>
          <w:rFonts w:ascii="Arial" w:hAnsi="Arial" w:cs="Arial"/>
        </w:rPr>
        <w:t xml:space="preserve"> dan </w:t>
      </w:r>
      <w:proofErr w:type="spellStart"/>
      <w:r w:rsidR="007A041B" w:rsidRPr="00BC5468">
        <w:rPr>
          <w:rFonts w:ascii="Arial" w:hAnsi="Arial" w:cs="Arial"/>
        </w:rPr>
        <w:t>syarat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Perjanjian</w:t>
      </w:r>
      <w:proofErr w:type="spellEnd"/>
      <w:r w:rsidR="007A041B" w:rsidRPr="00BC5468">
        <w:rPr>
          <w:rFonts w:ascii="Arial" w:hAnsi="Arial" w:cs="Arial"/>
        </w:rPr>
        <w:t xml:space="preserve"> </w:t>
      </w:r>
      <w:proofErr w:type="spellStart"/>
      <w:r w:rsidR="007A041B" w:rsidRPr="00BC5468">
        <w:rPr>
          <w:rFonts w:ascii="Arial" w:hAnsi="Arial" w:cs="Arial"/>
        </w:rPr>
        <w:t>ini</w:t>
      </w:r>
      <w:proofErr w:type="spellEnd"/>
      <w:r w:rsidR="007A041B" w:rsidRPr="00BC5468">
        <w:rPr>
          <w:rFonts w:ascii="Arial" w:hAnsi="Arial" w:cs="Arial"/>
        </w:rPr>
        <w:t>.</w:t>
      </w:r>
    </w:p>
    <w:p w14:paraId="4DC1A5EB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EC" w14:textId="77777777" w:rsidR="00F07480" w:rsidRPr="007B3497" w:rsidRDefault="00F07480" w:rsidP="001F10EB">
      <w:pPr>
        <w:numPr>
          <w:ilvl w:val="1"/>
          <w:numId w:val="30"/>
        </w:numPr>
        <w:ind w:left="540" w:hanging="540"/>
        <w:jc w:val="both"/>
        <w:rPr>
          <w:rFonts w:ascii="Arial" w:hAnsi="Arial" w:cs="Arial"/>
        </w:rPr>
      </w:pPr>
      <w:r w:rsidRPr="007B3497">
        <w:rPr>
          <w:rFonts w:ascii="Arial" w:hAnsi="Arial" w:cs="Arial"/>
        </w:rPr>
        <w:t xml:space="preserve">Dalam </w:t>
      </w:r>
      <w:proofErr w:type="spellStart"/>
      <w:r w:rsidRPr="007B3497">
        <w:rPr>
          <w:rFonts w:ascii="Arial" w:hAnsi="Arial" w:cs="Arial"/>
        </w:rPr>
        <w:t>hal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F83804">
        <w:rPr>
          <w:rFonts w:ascii="Arial" w:hAnsi="Arial" w:cs="Arial"/>
          <w:b/>
          <w:lang w:val="id-ID"/>
        </w:rPr>
        <w:t>Penyewa</w:t>
      </w:r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men</w:t>
      </w:r>
      <w:r w:rsidRPr="007B3497">
        <w:rPr>
          <w:rFonts w:ascii="Arial" w:hAnsi="Arial" w:cs="Arial"/>
        </w:rPr>
        <w:t>jaminkan</w:t>
      </w:r>
      <w:proofErr w:type="spellEnd"/>
      <w:r w:rsidRPr="007B3497">
        <w:rPr>
          <w:rFonts w:ascii="Arial" w:hAnsi="Arial" w:cs="Arial"/>
        </w:rPr>
        <w:t xml:space="preserve"> </w:t>
      </w:r>
      <w:r w:rsidR="006A6859" w:rsidRPr="0026685A">
        <w:rPr>
          <w:rFonts w:ascii="Arial" w:hAnsi="Arial"/>
          <w:lang w:val="id-ID"/>
        </w:rPr>
        <w:t>Menara</w:t>
      </w:r>
      <w:r w:rsidR="006A6859">
        <w:rPr>
          <w:rFonts w:ascii="Arial" w:hAnsi="Arial" w:cs="Arial"/>
          <w:lang w:val="id-ID"/>
        </w:rPr>
        <w:t xml:space="preserve"> dan</w:t>
      </w:r>
      <w:r w:rsidR="006A6859">
        <w:rPr>
          <w:rFonts w:ascii="Arial" w:hAnsi="Arial" w:cs="Arial"/>
        </w:rPr>
        <w:t>/</w:t>
      </w:r>
      <w:proofErr w:type="spellStart"/>
      <w:r w:rsidR="006A6859">
        <w:rPr>
          <w:rFonts w:ascii="Arial" w:hAnsi="Arial" w:cs="Arial"/>
        </w:rPr>
        <w:t>atau</w:t>
      </w:r>
      <w:proofErr w:type="spellEnd"/>
      <w:r w:rsidR="006A6859">
        <w:rPr>
          <w:rFonts w:ascii="Arial" w:hAnsi="Arial" w:cs="Arial"/>
          <w:lang w:val="id-ID"/>
        </w:rPr>
        <w:t xml:space="preserve"> </w:t>
      </w:r>
      <w:r w:rsidR="006A6859" w:rsidRPr="0026685A">
        <w:rPr>
          <w:rFonts w:ascii="Arial" w:hAnsi="Arial"/>
          <w:lang w:val="id-ID"/>
        </w:rPr>
        <w:t>Perangkat Telekomunikasi</w:t>
      </w:r>
      <w:r w:rsidR="006A6859">
        <w:rPr>
          <w:rFonts w:ascii="Arial" w:hAnsi="Arial" w:cs="Arial"/>
          <w:lang w:val="id-ID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lembaga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keuangan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manapun</w:t>
      </w:r>
      <w:proofErr w:type="spellEnd"/>
      <w:r w:rsidRPr="007B3497">
        <w:rPr>
          <w:rFonts w:ascii="Arial" w:hAnsi="Arial" w:cs="Arial"/>
        </w:rPr>
        <w:t xml:space="preserve"> juga,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dengan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menjamin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bahwa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bagian-bagian</w:t>
      </w:r>
      <w:proofErr w:type="spellEnd"/>
      <w:r w:rsidRPr="007B3497">
        <w:rPr>
          <w:rFonts w:ascii="Arial" w:hAnsi="Arial" w:cs="Arial"/>
        </w:rPr>
        <w:t xml:space="preserve"> lain </w:t>
      </w:r>
      <w:proofErr w:type="spellStart"/>
      <w:r w:rsidRPr="007B3497">
        <w:rPr>
          <w:rFonts w:ascii="Arial" w:hAnsi="Arial" w:cs="Arial"/>
        </w:rPr>
        <w:t>selain</w:t>
      </w:r>
      <w:proofErr w:type="spellEnd"/>
      <w:r w:rsidRPr="007B3497">
        <w:rPr>
          <w:rFonts w:ascii="Arial" w:hAnsi="Arial" w:cs="Arial"/>
        </w:rPr>
        <w:t xml:space="preserve"> </w:t>
      </w:r>
      <w:r w:rsidR="00F83804" w:rsidRPr="0026685A">
        <w:rPr>
          <w:rFonts w:ascii="Arial" w:hAnsi="Arial"/>
        </w:rPr>
        <w:t>Menara</w:t>
      </w:r>
      <w:r w:rsidRPr="007B3497">
        <w:rPr>
          <w:rFonts w:ascii="Arial" w:hAnsi="Arial" w:cs="Arial"/>
        </w:rPr>
        <w:t xml:space="preserve"> dan</w:t>
      </w:r>
      <w:r w:rsidR="00167673">
        <w:rPr>
          <w:rFonts w:ascii="Arial" w:hAnsi="Arial" w:cs="Arial"/>
        </w:rPr>
        <w:t>/</w:t>
      </w:r>
      <w:proofErr w:type="spellStart"/>
      <w:r w:rsidR="00167673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r w:rsidR="00581EF2" w:rsidRPr="0026685A">
        <w:rPr>
          <w:rFonts w:ascii="Arial" w:hAnsi="Arial"/>
          <w:lang w:val="id-ID"/>
        </w:rPr>
        <w:t>Perangkat Telekomunikasi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merupakan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bagian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dijaminkan</w:t>
      </w:r>
      <w:proofErr w:type="spellEnd"/>
      <w:r w:rsidRPr="007B3497">
        <w:rPr>
          <w:rFonts w:ascii="Arial" w:hAnsi="Arial" w:cs="Arial"/>
        </w:rPr>
        <w:t xml:space="preserve">. </w:t>
      </w: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diperlukan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suatu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 dan/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permintaan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persetujuan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hal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sedemikian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maka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penerimaan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="00E86B2A">
        <w:rPr>
          <w:rFonts w:ascii="Arial" w:hAnsi="Arial" w:cs="Arial"/>
        </w:rPr>
        <w:t>,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serta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persetujuan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dimaksud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</w:t>
      </w:r>
      <w:r w:rsidR="00B2135A">
        <w:rPr>
          <w:rFonts w:ascii="Arial" w:hAnsi="Arial" w:cs="Arial"/>
        </w:rPr>
        <w:t>ianggap</w:t>
      </w:r>
      <w:proofErr w:type="spellEnd"/>
      <w:r w:rsidR="00B2135A">
        <w:rPr>
          <w:rFonts w:ascii="Arial" w:hAnsi="Arial" w:cs="Arial"/>
        </w:rPr>
        <w:t xml:space="preserve"> </w:t>
      </w:r>
      <w:proofErr w:type="spellStart"/>
      <w:r w:rsidR="00B2135A">
        <w:rPr>
          <w:rFonts w:ascii="Arial" w:hAnsi="Arial" w:cs="Arial"/>
        </w:rPr>
        <w:t>telah</w:t>
      </w:r>
      <w:proofErr w:type="spellEnd"/>
      <w:r w:rsidR="00B2135A">
        <w:rPr>
          <w:rFonts w:ascii="Arial" w:hAnsi="Arial" w:cs="Arial"/>
        </w:rPr>
        <w:t xml:space="preserve"> </w:t>
      </w:r>
      <w:proofErr w:type="spellStart"/>
      <w:r w:rsidR="00B2135A">
        <w:rPr>
          <w:rFonts w:ascii="Arial" w:hAnsi="Arial" w:cs="Arial"/>
        </w:rPr>
        <w:t>termuat</w:t>
      </w:r>
      <w:proofErr w:type="spellEnd"/>
      <w:r w:rsidR="00B2135A">
        <w:rPr>
          <w:rFonts w:ascii="Arial" w:hAnsi="Arial" w:cs="Arial"/>
        </w:rPr>
        <w:t xml:space="preserve"> kata demi </w:t>
      </w:r>
      <w:r w:rsidRPr="007B3497">
        <w:rPr>
          <w:rFonts w:ascii="Arial" w:hAnsi="Arial" w:cs="Arial"/>
        </w:rPr>
        <w:t xml:space="preserve">kata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proofErr w:type="gram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,  </w:t>
      </w:r>
      <w:proofErr w:type="spellStart"/>
      <w:r w:rsidR="00F66BDE" w:rsidRPr="007B3497">
        <w:rPr>
          <w:rFonts w:ascii="Arial" w:hAnsi="Arial" w:cs="Arial"/>
        </w:rPr>
        <w:t>sehingga</w:t>
      </w:r>
      <w:proofErr w:type="spellEnd"/>
      <w:proofErr w:type="gram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persetujuan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dan/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Pr="007B3497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dikemudian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hari</w:t>
      </w:r>
      <w:proofErr w:type="spellEnd"/>
      <w:r w:rsidR="006A6859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diperlukan</w:t>
      </w:r>
      <w:proofErr w:type="spellEnd"/>
      <w:r w:rsidR="00F66BDE" w:rsidRPr="007B3497">
        <w:rPr>
          <w:rFonts w:ascii="Arial" w:hAnsi="Arial" w:cs="Arial"/>
        </w:rPr>
        <w:t xml:space="preserve"> </w:t>
      </w:r>
      <w:proofErr w:type="spellStart"/>
      <w:r w:rsidR="00F66BDE" w:rsidRPr="007B3497">
        <w:rPr>
          <w:rFonts w:ascii="Arial" w:hAnsi="Arial" w:cs="Arial"/>
        </w:rPr>
        <w:t>lagi</w:t>
      </w:r>
      <w:proofErr w:type="spellEnd"/>
      <w:r w:rsidR="00C31457" w:rsidRPr="007B3497">
        <w:rPr>
          <w:rFonts w:ascii="Arial" w:hAnsi="Arial" w:cs="Arial"/>
        </w:rPr>
        <w:t>.</w:t>
      </w:r>
    </w:p>
    <w:p w14:paraId="4DC1A5ED" w14:textId="77777777" w:rsidR="007A041B" w:rsidRDefault="007A041B" w:rsidP="001F10EB">
      <w:pPr>
        <w:rPr>
          <w:rFonts w:ascii="Arial" w:hAnsi="Arial" w:cs="Arial"/>
        </w:rPr>
      </w:pPr>
    </w:p>
    <w:p w14:paraId="4DC1A5EF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 xml:space="preserve">PASAL </w:t>
      </w:r>
      <w:r w:rsidR="004741DF">
        <w:rPr>
          <w:rFonts w:ascii="Arial" w:hAnsi="Arial" w:cs="Arial"/>
          <w:b/>
        </w:rPr>
        <w:t>10</w:t>
      </w:r>
    </w:p>
    <w:p w14:paraId="4DC1A5F0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JAMINAN ATAS PENGGUNAAN OB</w:t>
      </w:r>
      <w:r w:rsidR="00105057">
        <w:rPr>
          <w:rFonts w:ascii="Arial" w:hAnsi="Arial" w:cs="Arial"/>
          <w:b/>
        </w:rPr>
        <w:t>Y</w:t>
      </w:r>
      <w:r w:rsidRPr="00ED7A79">
        <w:rPr>
          <w:rFonts w:ascii="Arial" w:hAnsi="Arial" w:cs="Arial"/>
          <w:b/>
        </w:rPr>
        <w:t>EK SEWA</w:t>
      </w:r>
    </w:p>
    <w:p w14:paraId="4DC1A5F1" w14:textId="77777777" w:rsidR="00167673" w:rsidRPr="007B3497" w:rsidRDefault="00167673" w:rsidP="001F10EB">
      <w:pPr>
        <w:jc w:val="center"/>
        <w:rPr>
          <w:rFonts w:ascii="Arial" w:hAnsi="Arial" w:cs="Arial"/>
        </w:rPr>
      </w:pPr>
    </w:p>
    <w:p w14:paraId="4DC1A5F2" w14:textId="77777777" w:rsidR="00FF0A8B" w:rsidRDefault="00F83804" w:rsidP="004A2687">
      <w:pPr>
        <w:tabs>
          <w:tab w:val="left" w:pos="540"/>
        </w:tabs>
        <w:jc w:val="both"/>
        <w:rPr>
          <w:rFonts w:ascii="Arial" w:hAnsi="Arial" w:cs="Arial"/>
        </w:rPr>
      </w:pPr>
      <w:r w:rsidRPr="00F83804">
        <w:rPr>
          <w:rFonts w:ascii="Arial" w:hAnsi="Arial" w:cs="Arial"/>
          <w:b/>
          <w:bCs/>
          <w:lang w:val="id-ID"/>
        </w:rPr>
        <w:t>Pemilik Lahan</w:t>
      </w:r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menjamin</w:t>
      </w:r>
      <w:proofErr w:type="spellEnd"/>
      <w:r w:rsidR="004A2687">
        <w:rPr>
          <w:rFonts w:ascii="Arial" w:hAnsi="Arial" w:cs="Arial"/>
        </w:rPr>
        <w:t xml:space="preserve"> dan </w:t>
      </w:r>
      <w:proofErr w:type="spellStart"/>
      <w:r w:rsidR="004A2687">
        <w:rPr>
          <w:rFonts w:ascii="Arial" w:hAnsi="Arial" w:cs="Arial"/>
        </w:rPr>
        <w:t>menegaskan</w:t>
      </w:r>
      <w:proofErr w:type="spellEnd"/>
      <w:r w:rsidR="004A2687">
        <w:rPr>
          <w:rFonts w:ascii="Arial" w:hAnsi="Arial" w:cs="Arial"/>
        </w:rPr>
        <w:t xml:space="preserve"> </w:t>
      </w:r>
      <w:proofErr w:type="spellStart"/>
      <w:r w:rsidR="004A2687">
        <w:rPr>
          <w:rFonts w:ascii="Arial" w:hAnsi="Arial" w:cs="Arial"/>
        </w:rPr>
        <w:t>kembali</w:t>
      </w:r>
      <w:proofErr w:type="spellEnd"/>
      <w:r w:rsidR="004A2687">
        <w:rPr>
          <w:rFonts w:ascii="Arial" w:hAnsi="Arial" w:cs="Arial"/>
        </w:rPr>
        <w:t xml:space="preserve"> </w:t>
      </w:r>
      <w:proofErr w:type="spellStart"/>
      <w:r w:rsidR="004A2687">
        <w:rPr>
          <w:rFonts w:ascii="Arial" w:hAnsi="Arial" w:cs="Arial"/>
        </w:rPr>
        <w:t>seluruhnya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bahwa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Pr="00F83804">
        <w:rPr>
          <w:rFonts w:ascii="Arial" w:hAnsi="Arial" w:cs="Arial"/>
          <w:b/>
        </w:rPr>
        <w:t>Penyewa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berhak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untuk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mempergunakan</w:t>
      </w:r>
      <w:proofErr w:type="spellEnd"/>
      <w:r w:rsidR="00FF0A8B" w:rsidRPr="00C71DF7">
        <w:rPr>
          <w:rFonts w:ascii="Arial" w:hAnsi="Arial" w:cs="Arial"/>
        </w:rPr>
        <w:t xml:space="preserve"> dan/</w:t>
      </w:r>
      <w:proofErr w:type="spellStart"/>
      <w:r w:rsidR="00FF0A8B" w:rsidRPr="00C71DF7">
        <w:rPr>
          <w:rFonts w:ascii="Arial" w:hAnsi="Arial" w:cs="Arial"/>
        </w:rPr>
        <w:t>atau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memanfaatkan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seluruh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56705E">
        <w:rPr>
          <w:rFonts w:ascii="Arial" w:hAnsi="Arial" w:cs="Arial"/>
        </w:rPr>
        <w:t>O</w:t>
      </w:r>
      <w:r w:rsidR="00FF0A8B" w:rsidRPr="00C71DF7">
        <w:rPr>
          <w:rFonts w:ascii="Arial" w:hAnsi="Arial" w:cs="Arial"/>
        </w:rPr>
        <w:t>b</w:t>
      </w:r>
      <w:r w:rsidR="00042422">
        <w:rPr>
          <w:rFonts w:ascii="Arial" w:hAnsi="Arial" w:cs="Arial"/>
        </w:rPr>
        <w:t>y</w:t>
      </w:r>
      <w:r w:rsidR="00FF0A8B" w:rsidRPr="00C71DF7">
        <w:rPr>
          <w:rFonts w:ascii="Arial" w:hAnsi="Arial" w:cs="Arial"/>
        </w:rPr>
        <w:t>ek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="0056705E">
        <w:rPr>
          <w:rFonts w:ascii="Arial" w:hAnsi="Arial" w:cs="Arial"/>
        </w:rPr>
        <w:t>S</w:t>
      </w:r>
      <w:r w:rsidR="00FF0A8B" w:rsidRPr="00C71DF7">
        <w:rPr>
          <w:rFonts w:ascii="Arial" w:hAnsi="Arial" w:cs="Arial"/>
        </w:rPr>
        <w:t xml:space="preserve">ewa, </w:t>
      </w:r>
      <w:proofErr w:type="spellStart"/>
      <w:r w:rsidR="00FF0A8B" w:rsidRPr="00C71DF7">
        <w:rPr>
          <w:rFonts w:ascii="Arial" w:hAnsi="Arial" w:cs="Arial"/>
        </w:rPr>
        <w:t>sesuai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dengan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maksud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dari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Perjanjian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ini</w:t>
      </w:r>
      <w:proofErr w:type="spellEnd"/>
      <w:r w:rsidR="00167673">
        <w:rPr>
          <w:rFonts w:ascii="Arial" w:hAnsi="Arial" w:cs="Arial"/>
        </w:rPr>
        <w:t>,</w:t>
      </w:r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yaitu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untuk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="00581EF2">
        <w:rPr>
          <w:rFonts w:ascii="Arial" w:hAnsi="Arial" w:cs="Arial"/>
          <w:lang w:val="id-ID"/>
        </w:rPr>
        <w:t>membangun, menempatkan</w:t>
      </w:r>
      <w:r w:rsidR="00E86B2A">
        <w:rPr>
          <w:rFonts w:ascii="Arial" w:hAnsi="Arial" w:cs="Arial"/>
        </w:rPr>
        <w:t>,</w:t>
      </w:r>
      <w:r w:rsidR="00581EF2">
        <w:rPr>
          <w:rFonts w:ascii="Arial" w:hAnsi="Arial" w:cs="Arial"/>
          <w:lang w:val="id-ID"/>
        </w:rPr>
        <w:t xml:space="preserve"> dan</w:t>
      </w:r>
      <w:r w:rsidR="006A6859">
        <w:rPr>
          <w:rFonts w:ascii="Arial" w:hAnsi="Arial" w:cs="Arial"/>
        </w:rPr>
        <w:t>/</w:t>
      </w:r>
      <w:proofErr w:type="spellStart"/>
      <w:r w:rsidR="006A6859">
        <w:rPr>
          <w:rFonts w:ascii="Arial" w:hAnsi="Arial" w:cs="Arial"/>
        </w:rPr>
        <w:t>atau</w:t>
      </w:r>
      <w:proofErr w:type="spellEnd"/>
      <w:r w:rsidR="00581EF2">
        <w:rPr>
          <w:rFonts w:ascii="Arial" w:hAnsi="Arial" w:cs="Arial"/>
          <w:lang w:val="id-ID"/>
        </w:rPr>
        <w:t xml:space="preserve"> mengoperasikan</w:t>
      </w:r>
      <w:r w:rsidR="00FF0A8B" w:rsidRPr="00C71DF7">
        <w:rPr>
          <w:rFonts w:ascii="Arial" w:hAnsi="Arial" w:cs="Arial"/>
        </w:rPr>
        <w:t xml:space="preserve"> </w:t>
      </w:r>
      <w:r w:rsidRPr="0026685A">
        <w:rPr>
          <w:rFonts w:ascii="Arial" w:hAnsi="Arial"/>
        </w:rPr>
        <w:t>Menara</w:t>
      </w:r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beserta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Pr="0026685A">
        <w:rPr>
          <w:rFonts w:ascii="Arial" w:hAnsi="Arial"/>
          <w:lang w:val="id-ID"/>
        </w:rPr>
        <w:t>Perangkat Telekomunikasi</w:t>
      </w:r>
      <w:r w:rsidR="006A6859">
        <w:rPr>
          <w:rFonts w:ascii="Arial" w:hAnsi="Arial" w:cs="Arial"/>
        </w:rPr>
        <w:t xml:space="preserve"> </w:t>
      </w:r>
      <w:proofErr w:type="spellStart"/>
      <w:r w:rsidR="006A6859">
        <w:rPr>
          <w:rFonts w:ascii="Arial" w:hAnsi="Arial" w:cs="Arial"/>
        </w:rPr>
        <w:t>secara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Pr="0047584B">
        <w:rPr>
          <w:rFonts w:ascii="Arial" w:hAnsi="Arial" w:cs="Arial"/>
          <w:lang w:val="id-ID"/>
        </w:rPr>
        <w:t>Multi Operator</w:t>
      </w:r>
      <w:r w:rsidR="00FF0A8B" w:rsidRPr="00C71DF7">
        <w:rPr>
          <w:rFonts w:ascii="Arial" w:hAnsi="Arial" w:cs="Arial"/>
        </w:rPr>
        <w:t xml:space="preserve"> dan/</w:t>
      </w:r>
      <w:proofErr w:type="spellStart"/>
      <w:r w:rsidR="00FF0A8B" w:rsidRPr="00C71DF7">
        <w:rPr>
          <w:rFonts w:ascii="Arial" w:hAnsi="Arial" w:cs="Arial"/>
        </w:rPr>
        <w:t>atau</w:t>
      </w:r>
      <w:proofErr w:type="spellEnd"/>
      <w:r w:rsidR="004A2687">
        <w:rPr>
          <w:rFonts w:ascii="Arial" w:hAnsi="Arial" w:cs="Arial"/>
        </w:rPr>
        <w:t xml:space="preserve"> </w:t>
      </w:r>
      <w:proofErr w:type="spellStart"/>
      <w:r w:rsidR="004A2687">
        <w:rPr>
          <w:rFonts w:ascii="Arial" w:hAnsi="Arial" w:cs="Arial"/>
        </w:rPr>
        <w:t>melakukan</w:t>
      </w:r>
      <w:proofErr w:type="spellEnd"/>
      <w:r w:rsidR="00FF0A8B" w:rsidRPr="00C71DF7">
        <w:rPr>
          <w:rFonts w:ascii="Arial" w:hAnsi="Arial" w:cs="Arial"/>
        </w:rPr>
        <w:t xml:space="preserve"> </w:t>
      </w:r>
      <w:r w:rsidR="00914B8D">
        <w:rPr>
          <w:rFonts w:ascii="Arial" w:hAnsi="Arial"/>
          <w:i/>
        </w:rPr>
        <w:t>Colocation</w:t>
      </w:r>
      <w:r w:rsidR="00FF0A8B" w:rsidRPr="00C71DF7">
        <w:rPr>
          <w:rFonts w:ascii="Arial" w:hAnsi="Arial" w:cs="Arial"/>
        </w:rPr>
        <w:t xml:space="preserve"> </w:t>
      </w:r>
      <w:r w:rsidR="00167673">
        <w:rPr>
          <w:rFonts w:ascii="Arial" w:hAnsi="Arial" w:cs="Arial"/>
        </w:rPr>
        <w:t xml:space="preserve">pada </w:t>
      </w:r>
      <w:proofErr w:type="spellStart"/>
      <w:r w:rsidR="00167673">
        <w:rPr>
          <w:rFonts w:ascii="Arial" w:hAnsi="Arial" w:cs="Arial"/>
        </w:rPr>
        <w:t>Obyek</w:t>
      </w:r>
      <w:proofErr w:type="spellEnd"/>
      <w:r w:rsidR="00167673">
        <w:rPr>
          <w:rFonts w:ascii="Arial" w:hAnsi="Arial" w:cs="Arial"/>
        </w:rPr>
        <w:t xml:space="preserve"> Sewa</w:t>
      </w:r>
      <w:r w:rsidR="00FF0A8B" w:rsidRPr="00C71DF7">
        <w:rPr>
          <w:rFonts w:ascii="Arial" w:hAnsi="Arial" w:cs="Arial"/>
        </w:rPr>
        <w:t>,</w:t>
      </w:r>
      <w:r w:rsidR="004A2687">
        <w:rPr>
          <w:rFonts w:ascii="Arial" w:hAnsi="Arial" w:cs="Arial"/>
        </w:rPr>
        <w:t xml:space="preserve"> </w:t>
      </w:r>
      <w:proofErr w:type="spellStart"/>
      <w:r w:rsidR="004A2687">
        <w:rPr>
          <w:rFonts w:ascii="Arial" w:hAnsi="Arial" w:cs="Arial"/>
        </w:rPr>
        <w:t>termasuk</w:t>
      </w:r>
      <w:proofErr w:type="spellEnd"/>
      <w:r w:rsidR="004A2687">
        <w:rPr>
          <w:rFonts w:ascii="Arial" w:hAnsi="Arial" w:cs="Arial"/>
        </w:rPr>
        <w:t xml:space="preserve"> </w:t>
      </w:r>
      <w:r w:rsidR="004A2687" w:rsidRPr="00377CE5">
        <w:rPr>
          <w:rFonts w:ascii="Arial" w:hAnsi="Arial" w:cs="Arial"/>
        </w:rPr>
        <w:t>me</w:t>
      </w:r>
      <w:r w:rsidR="004A2687">
        <w:rPr>
          <w:rFonts w:ascii="Arial" w:hAnsi="Arial" w:cs="Arial"/>
          <w:lang w:val="id-ID"/>
        </w:rPr>
        <w:t>lakukan penambahan instalasi, penempatan</w:t>
      </w:r>
      <w:r w:rsidR="00E86B2A">
        <w:rPr>
          <w:rFonts w:ascii="Arial" w:hAnsi="Arial" w:cs="Arial"/>
        </w:rPr>
        <w:t>,</w:t>
      </w:r>
      <w:r w:rsidR="004A2687">
        <w:rPr>
          <w:rFonts w:ascii="Arial" w:hAnsi="Arial" w:cs="Arial"/>
          <w:lang w:val="id-ID"/>
        </w:rPr>
        <w:t xml:space="preserve"> dan</w:t>
      </w:r>
      <w:r w:rsidR="004A2687">
        <w:rPr>
          <w:rFonts w:ascii="Arial" w:hAnsi="Arial" w:cs="Arial"/>
        </w:rPr>
        <w:t>/</w:t>
      </w:r>
      <w:proofErr w:type="spellStart"/>
      <w:r w:rsidR="004A2687">
        <w:rPr>
          <w:rFonts w:ascii="Arial" w:hAnsi="Arial" w:cs="Arial"/>
        </w:rPr>
        <w:t>atau</w:t>
      </w:r>
      <w:proofErr w:type="spellEnd"/>
      <w:r w:rsidR="004A2687">
        <w:rPr>
          <w:rFonts w:ascii="Arial" w:hAnsi="Arial" w:cs="Arial"/>
          <w:lang w:val="id-ID"/>
        </w:rPr>
        <w:t xml:space="preserve"> pengoperasian</w:t>
      </w:r>
      <w:r w:rsidR="004A2687" w:rsidRPr="00377CE5">
        <w:rPr>
          <w:rFonts w:ascii="Arial" w:hAnsi="Arial" w:cs="Arial"/>
        </w:rPr>
        <w:t xml:space="preserve"> </w:t>
      </w:r>
      <w:r w:rsidR="004A2687" w:rsidRPr="0026685A">
        <w:rPr>
          <w:rFonts w:ascii="Arial" w:hAnsi="Arial"/>
          <w:lang w:val="id-ID"/>
        </w:rPr>
        <w:t>Perangkat Telekomunikasi</w:t>
      </w:r>
      <w:r w:rsidR="004A2687">
        <w:rPr>
          <w:rFonts w:ascii="Arial" w:hAnsi="Arial" w:cs="Arial"/>
          <w:b/>
        </w:rPr>
        <w:t xml:space="preserve"> </w:t>
      </w:r>
      <w:proofErr w:type="spellStart"/>
      <w:r w:rsidR="004A2687" w:rsidRPr="00377CE5">
        <w:rPr>
          <w:rFonts w:ascii="Arial" w:hAnsi="Arial" w:cs="Arial"/>
        </w:rPr>
        <w:t>atau</w:t>
      </w:r>
      <w:proofErr w:type="spellEnd"/>
      <w:r w:rsidR="004A2687" w:rsidRPr="00377CE5">
        <w:rPr>
          <w:rFonts w:ascii="Arial" w:hAnsi="Arial" w:cs="Arial"/>
        </w:rPr>
        <w:t xml:space="preserve"> </w:t>
      </w:r>
      <w:proofErr w:type="spellStart"/>
      <w:r w:rsidR="004A2687" w:rsidRPr="00377CE5">
        <w:rPr>
          <w:rFonts w:ascii="Arial" w:hAnsi="Arial" w:cs="Arial"/>
        </w:rPr>
        <w:t>hal</w:t>
      </w:r>
      <w:proofErr w:type="spellEnd"/>
      <w:r w:rsidR="004A2687" w:rsidRPr="00377CE5">
        <w:rPr>
          <w:rFonts w:ascii="Arial" w:hAnsi="Arial" w:cs="Arial"/>
        </w:rPr>
        <w:t xml:space="preserve"> lain yang </w:t>
      </w:r>
      <w:proofErr w:type="spellStart"/>
      <w:r w:rsidR="004A2687" w:rsidRPr="00377CE5">
        <w:rPr>
          <w:rFonts w:ascii="Arial" w:hAnsi="Arial" w:cs="Arial"/>
        </w:rPr>
        <w:t>diperlukan</w:t>
      </w:r>
      <w:proofErr w:type="spellEnd"/>
      <w:r w:rsidR="004A2687">
        <w:rPr>
          <w:rFonts w:ascii="Arial" w:hAnsi="Arial" w:cs="Arial"/>
        </w:rPr>
        <w:t>,</w:t>
      </w:r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tanpa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dikenakan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tambahan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biaya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apapun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sampai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dengan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berakhirnya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Jangka</w:t>
      </w:r>
      <w:proofErr w:type="spellEnd"/>
      <w:r w:rsidR="00FF0A8B" w:rsidRPr="00C71DF7">
        <w:rPr>
          <w:rFonts w:ascii="Arial" w:hAnsi="Arial" w:cs="Arial"/>
        </w:rPr>
        <w:t xml:space="preserve"> Waktu Sewa dan </w:t>
      </w:r>
      <w:proofErr w:type="spellStart"/>
      <w:r w:rsidR="00FF0A8B" w:rsidRPr="00C71DF7">
        <w:rPr>
          <w:rFonts w:ascii="Arial" w:hAnsi="Arial" w:cs="Arial"/>
        </w:rPr>
        <w:t>tanpa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gangguan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dari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pihak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manapun</w:t>
      </w:r>
      <w:proofErr w:type="spellEnd"/>
      <w:r w:rsidR="00FF0A8B" w:rsidRPr="00C71DF7">
        <w:rPr>
          <w:rFonts w:ascii="Arial" w:hAnsi="Arial" w:cs="Arial"/>
        </w:rPr>
        <w:t xml:space="preserve"> yang </w:t>
      </w:r>
      <w:proofErr w:type="spellStart"/>
      <w:r w:rsidR="00FF0A8B" w:rsidRPr="00C71DF7">
        <w:rPr>
          <w:rFonts w:ascii="Arial" w:hAnsi="Arial" w:cs="Arial"/>
        </w:rPr>
        <w:t>menyatakan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mempunyai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hak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atas</w:t>
      </w:r>
      <w:proofErr w:type="spellEnd"/>
      <w:r w:rsidR="00FF0A8B" w:rsidRPr="00C71DF7">
        <w:rPr>
          <w:rFonts w:ascii="Arial" w:hAnsi="Arial" w:cs="Arial"/>
        </w:rPr>
        <w:t xml:space="preserve"> </w:t>
      </w:r>
      <w:proofErr w:type="spellStart"/>
      <w:r w:rsidR="00FF0A8B" w:rsidRPr="00C71DF7">
        <w:rPr>
          <w:rFonts w:ascii="Arial" w:hAnsi="Arial" w:cs="Arial"/>
        </w:rPr>
        <w:t>Ob</w:t>
      </w:r>
      <w:r w:rsidR="00EA23A8">
        <w:rPr>
          <w:rFonts w:ascii="Arial" w:hAnsi="Arial" w:cs="Arial"/>
        </w:rPr>
        <w:t>y</w:t>
      </w:r>
      <w:r w:rsidR="00FF0A8B" w:rsidRPr="00C71DF7">
        <w:rPr>
          <w:rFonts w:ascii="Arial" w:hAnsi="Arial" w:cs="Arial"/>
        </w:rPr>
        <w:t>ek</w:t>
      </w:r>
      <w:proofErr w:type="spellEnd"/>
      <w:r w:rsidR="00FF0A8B" w:rsidRPr="00C71DF7">
        <w:rPr>
          <w:rFonts w:ascii="Arial" w:hAnsi="Arial" w:cs="Arial"/>
        </w:rPr>
        <w:t xml:space="preserve"> Sewa.</w:t>
      </w:r>
    </w:p>
    <w:p w14:paraId="4DC1A5F3" w14:textId="77777777" w:rsidR="007A041B" w:rsidRPr="007B3497" w:rsidRDefault="007A041B" w:rsidP="001F10EB">
      <w:pPr>
        <w:rPr>
          <w:rFonts w:ascii="Arial" w:hAnsi="Arial" w:cs="Arial"/>
        </w:rPr>
      </w:pPr>
    </w:p>
    <w:p w14:paraId="4DC1A5F4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29191B">
        <w:rPr>
          <w:rFonts w:ascii="Arial" w:hAnsi="Arial" w:cs="Arial"/>
          <w:b/>
        </w:rPr>
        <w:t>1</w:t>
      </w:r>
    </w:p>
    <w:p w14:paraId="4DC1A5F5" w14:textId="77777777" w:rsidR="007A041B" w:rsidRPr="00914B8D" w:rsidRDefault="007A041B" w:rsidP="001F10EB">
      <w:pPr>
        <w:jc w:val="center"/>
        <w:rPr>
          <w:rFonts w:ascii="Arial" w:hAnsi="Arial"/>
          <w:b/>
        </w:rPr>
      </w:pPr>
      <w:r w:rsidRPr="00914B8D">
        <w:rPr>
          <w:rFonts w:ascii="Arial" w:hAnsi="Arial"/>
          <w:b/>
        </w:rPr>
        <w:t>FORCE MAJEURE</w:t>
      </w:r>
    </w:p>
    <w:p w14:paraId="4DC1A5F6" w14:textId="77777777" w:rsidR="00167673" w:rsidRPr="0026685A" w:rsidRDefault="00167673" w:rsidP="001F10EB">
      <w:pPr>
        <w:jc w:val="center"/>
        <w:rPr>
          <w:rFonts w:ascii="Arial" w:hAnsi="Arial"/>
          <w:b/>
          <w:i/>
        </w:rPr>
      </w:pPr>
    </w:p>
    <w:p w14:paraId="4DC1A5F7" w14:textId="642A1718" w:rsidR="000E23B8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r w:rsidRPr="007B3497">
        <w:rPr>
          <w:rFonts w:ascii="Arial" w:hAnsi="Arial" w:cs="Arial"/>
        </w:rPr>
        <w:t xml:space="preserve">Tiada </w:t>
      </w:r>
      <w:proofErr w:type="spellStart"/>
      <w:r w:rsidRPr="007B3497">
        <w:rPr>
          <w:rFonts w:ascii="Arial" w:hAnsi="Arial" w:cs="Arial"/>
        </w:rPr>
        <w:t>satu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pun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dimintakan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pertanggungjawabannya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hal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terjadinya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="00E86B2A">
        <w:rPr>
          <w:rFonts w:ascii="Arial" w:hAnsi="Arial" w:cs="Arial"/>
        </w:rPr>
        <w:t>,</w:t>
      </w:r>
      <w:r w:rsidRPr="007B3497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serta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tidak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terpenuhinya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ketentuan-ketentuan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dalam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Perjanjian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ini</w:t>
      </w:r>
      <w:proofErr w:type="spellEnd"/>
      <w:r w:rsidRPr="004647DC">
        <w:rPr>
          <w:rFonts w:ascii="Arial" w:hAnsi="Arial" w:cs="Arial"/>
        </w:rPr>
        <w:t xml:space="preserve">, </w:t>
      </w:r>
      <w:proofErr w:type="spellStart"/>
      <w:r w:rsidRPr="004647DC">
        <w:rPr>
          <w:rFonts w:ascii="Arial" w:hAnsi="Arial" w:cs="Arial"/>
        </w:rPr>
        <w:t>bilamana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kelalaian</w:t>
      </w:r>
      <w:proofErr w:type="spellEnd"/>
      <w:r w:rsidRPr="004647DC">
        <w:rPr>
          <w:rFonts w:ascii="Arial" w:hAnsi="Arial" w:cs="Arial"/>
        </w:rPr>
        <w:t xml:space="preserve">, </w:t>
      </w:r>
      <w:proofErr w:type="spellStart"/>
      <w:r w:rsidRPr="004647DC">
        <w:rPr>
          <w:rFonts w:ascii="Arial" w:hAnsi="Arial" w:cs="Arial"/>
        </w:rPr>
        <w:t>kesalahan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serta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tidak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terpenuhinya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ketentuan-ketentuan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tersebut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disebabkan</w:t>
      </w:r>
      <w:proofErr w:type="spellEnd"/>
      <w:r w:rsidRPr="004647DC">
        <w:rPr>
          <w:rFonts w:ascii="Arial" w:hAnsi="Arial" w:cs="Arial"/>
        </w:rPr>
        <w:t xml:space="preserve"> oleh </w:t>
      </w:r>
      <w:proofErr w:type="spellStart"/>
      <w:r w:rsidRPr="004647DC">
        <w:rPr>
          <w:rFonts w:ascii="Arial" w:hAnsi="Arial" w:cs="Arial"/>
        </w:rPr>
        <w:t>keadaan</w:t>
      </w:r>
      <w:proofErr w:type="spellEnd"/>
      <w:r w:rsidRPr="004647DC">
        <w:rPr>
          <w:rFonts w:ascii="Arial" w:hAnsi="Arial" w:cs="Arial"/>
        </w:rPr>
        <w:t xml:space="preserve"> </w:t>
      </w:r>
      <w:r w:rsidR="000342B1" w:rsidRPr="004647DC">
        <w:rPr>
          <w:rFonts w:ascii="Arial" w:hAnsi="Arial" w:cs="Arial"/>
          <w:i/>
        </w:rPr>
        <w:t>F</w:t>
      </w:r>
      <w:r w:rsidRPr="004647DC">
        <w:rPr>
          <w:rFonts w:ascii="Arial" w:hAnsi="Arial" w:cs="Arial"/>
          <w:i/>
        </w:rPr>
        <w:t xml:space="preserve">orce </w:t>
      </w:r>
      <w:r w:rsidR="000342B1" w:rsidRPr="004647DC">
        <w:rPr>
          <w:rFonts w:ascii="Arial" w:hAnsi="Arial" w:cs="Arial"/>
          <w:i/>
        </w:rPr>
        <w:t>M</w:t>
      </w:r>
      <w:r w:rsidRPr="004647DC">
        <w:rPr>
          <w:rFonts w:ascii="Arial" w:hAnsi="Arial" w:cs="Arial"/>
          <w:i/>
        </w:rPr>
        <w:t>ajeure</w:t>
      </w:r>
      <w:r w:rsidR="00C8666A" w:rsidRPr="004647DC">
        <w:rPr>
          <w:rFonts w:ascii="Arial" w:hAnsi="Arial" w:cs="Arial"/>
        </w:rPr>
        <w:t xml:space="preserve">, </w:t>
      </w:r>
      <w:proofErr w:type="spellStart"/>
      <w:r w:rsidR="00C8666A" w:rsidRPr="004647DC">
        <w:rPr>
          <w:rFonts w:ascii="Arial" w:hAnsi="Arial" w:cs="Arial"/>
        </w:rPr>
        <w:t>yaitu</w:t>
      </w:r>
      <w:proofErr w:type="spellEnd"/>
      <w:r w:rsidR="00C8666A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suatu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keadaan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atau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peristiwa</w:t>
      </w:r>
      <w:proofErr w:type="spellEnd"/>
      <w:r w:rsidR="004647DC" w:rsidRPr="004647DC">
        <w:rPr>
          <w:rFonts w:ascii="Arial" w:hAnsi="Arial" w:cs="Arial"/>
        </w:rPr>
        <w:t xml:space="preserve"> yang </w:t>
      </w:r>
      <w:proofErr w:type="spellStart"/>
      <w:r w:rsidR="004647DC" w:rsidRPr="004647DC">
        <w:rPr>
          <w:rFonts w:ascii="Arial" w:hAnsi="Arial" w:cs="Arial"/>
        </w:rPr>
        <w:t>tidak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dapat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dihindari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atau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diatasi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dengan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upaya-upaya</w:t>
      </w:r>
      <w:proofErr w:type="spellEnd"/>
      <w:r w:rsidR="004647DC" w:rsidRPr="004647DC">
        <w:rPr>
          <w:rFonts w:ascii="Arial" w:hAnsi="Arial" w:cs="Arial"/>
        </w:rPr>
        <w:t xml:space="preserve"> yang </w:t>
      </w:r>
      <w:proofErr w:type="spellStart"/>
      <w:r w:rsidR="004647DC" w:rsidRPr="004647DC">
        <w:rPr>
          <w:rFonts w:ascii="Arial" w:hAnsi="Arial" w:cs="Arial"/>
        </w:rPr>
        <w:t>sungguh-sungguh</w:t>
      </w:r>
      <w:proofErr w:type="spellEnd"/>
      <w:r w:rsidR="004647DC" w:rsidRPr="004647DC">
        <w:rPr>
          <w:rFonts w:ascii="Arial" w:hAnsi="Arial" w:cs="Arial"/>
        </w:rPr>
        <w:t xml:space="preserve"> yang </w:t>
      </w:r>
      <w:proofErr w:type="spellStart"/>
      <w:r w:rsidR="004647DC" w:rsidRPr="004647DC">
        <w:rPr>
          <w:rFonts w:ascii="Arial" w:hAnsi="Arial" w:cs="Arial"/>
        </w:rPr>
        <w:t>lazim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dilakukan</w:t>
      </w:r>
      <w:proofErr w:type="spellEnd"/>
      <w:r w:rsidR="004647DC" w:rsidRPr="004647DC">
        <w:rPr>
          <w:rFonts w:ascii="Arial" w:hAnsi="Arial" w:cs="Arial"/>
        </w:rPr>
        <w:t xml:space="preserve"> oleh </w:t>
      </w:r>
      <w:proofErr w:type="spellStart"/>
      <w:r w:rsidR="004647DC" w:rsidRPr="004647DC">
        <w:rPr>
          <w:rFonts w:ascii="Arial" w:hAnsi="Arial" w:cs="Arial"/>
        </w:rPr>
        <w:t>manusia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atau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kejadian</w:t>
      </w:r>
      <w:proofErr w:type="spellEnd"/>
      <w:r w:rsidR="004647DC" w:rsidRPr="004647DC">
        <w:rPr>
          <w:rFonts w:ascii="Arial" w:hAnsi="Arial" w:cs="Arial"/>
        </w:rPr>
        <w:t xml:space="preserve"> yang </w:t>
      </w:r>
      <w:proofErr w:type="spellStart"/>
      <w:r w:rsidR="004647DC" w:rsidRPr="004647DC">
        <w:rPr>
          <w:rFonts w:ascii="Arial" w:hAnsi="Arial" w:cs="Arial"/>
        </w:rPr>
        <w:t>terjadi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karena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diluar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kehendak</w:t>
      </w:r>
      <w:proofErr w:type="spellEnd"/>
      <w:r w:rsidR="004647DC" w:rsidRPr="004647DC">
        <w:rPr>
          <w:rFonts w:ascii="Arial" w:hAnsi="Arial" w:cs="Arial"/>
        </w:rPr>
        <w:t xml:space="preserve">, </w:t>
      </w:r>
      <w:proofErr w:type="spellStart"/>
      <w:r w:rsidR="004647DC" w:rsidRPr="004647DC">
        <w:rPr>
          <w:rFonts w:ascii="Arial" w:hAnsi="Arial" w:cs="Arial"/>
        </w:rPr>
        <w:t>kemampuan</w:t>
      </w:r>
      <w:proofErr w:type="spellEnd"/>
      <w:r w:rsidR="00E86B2A">
        <w:rPr>
          <w:rFonts w:ascii="Arial" w:hAnsi="Arial" w:cs="Arial"/>
        </w:rPr>
        <w:t>,</w:t>
      </w:r>
      <w:r w:rsidR="004647DC" w:rsidRPr="004647DC">
        <w:rPr>
          <w:rFonts w:ascii="Arial" w:hAnsi="Arial" w:cs="Arial"/>
        </w:rPr>
        <w:t xml:space="preserve"> dan/</w:t>
      </w:r>
      <w:proofErr w:type="spellStart"/>
      <w:r w:rsidR="004647DC" w:rsidRPr="004647DC">
        <w:rPr>
          <w:rFonts w:ascii="Arial" w:hAnsi="Arial" w:cs="Arial"/>
        </w:rPr>
        <w:t>atau</w:t>
      </w:r>
      <w:proofErr w:type="spellEnd"/>
      <w:r w:rsidR="004647DC" w:rsidRPr="004647DC">
        <w:rPr>
          <w:rFonts w:ascii="Arial" w:hAnsi="Arial" w:cs="Arial"/>
        </w:rPr>
        <w:t xml:space="preserve"> </w:t>
      </w:r>
      <w:proofErr w:type="spellStart"/>
      <w:r w:rsidR="004647DC" w:rsidRPr="004647DC">
        <w:rPr>
          <w:rFonts w:ascii="Arial" w:hAnsi="Arial" w:cs="Arial"/>
        </w:rPr>
        <w:t>kekuasaan</w:t>
      </w:r>
      <w:proofErr w:type="spellEnd"/>
      <w:r w:rsidR="004647DC" w:rsidRPr="004647DC">
        <w:rPr>
          <w:rFonts w:ascii="Arial" w:hAnsi="Arial" w:cs="Arial"/>
        </w:rPr>
        <w:t xml:space="preserve"> Para </w:t>
      </w:r>
      <w:proofErr w:type="spellStart"/>
      <w:r w:rsidR="004647DC" w:rsidRPr="004647DC">
        <w:rPr>
          <w:rFonts w:ascii="Arial" w:hAnsi="Arial" w:cs="Arial"/>
        </w:rPr>
        <w:t>Pihak</w:t>
      </w:r>
      <w:proofErr w:type="spellEnd"/>
      <w:r w:rsidR="004647DC">
        <w:rPr>
          <w:rFonts w:ascii="Arial" w:hAnsi="Arial" w:cs="Arial"/>
        </w:rPr>
        <w:t xml:space="preserve">, </w:t>
      </w:r>
      <w:proofErr w:type="spellStart"/>
      <w:r w:rsidR="004647DC">
        <w:rPr>
          <w:rFonts w:ascii="Arial" w:hAnsi="Arial" w:cs="Arial"/>
        </w:rPr>
        <w:t>antara</w:t>
      </w:r>
      <w:proofErr w:type="spellEnd"/>
      <w:r w:rsidR="004647DC">
        <w:rPr>
          <w:rFonts w:ascii="Arial" w:hAnsi="Arial" w:cs="Arial"/>
        </w:rPr>
        <w:t xml:space="preserve"> lain</w:t>
      </w:r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bencana</w:t>
      </w:r>
      <w:proofErr w:type="spellEnd"/>
      <w:r w:rsidRPr="004647DC">
        <w:rPr>
          <w:rFonts w:ascii="Arial" w:hAnsi="Arial" w:cs="Arial"/>
        </w:rPr>
        <w:t xml:space="preserve"> </w:t>
      </w:r>
      <w:proofErr w:type="spellStart"/>
      <w:r w:rsidRPr="004647DC">
        <w:rPr>
          <w:rFonts w:ascii="Arial" w:hAnsi="Arial" w:cs="Arial"/>
        </w:rPr>
        <w:t>alam</w:t>
      </w:r>
      <w:proofErr w:type="spellEnd"/>
      <w:r w:rsidR="00C8666A" w:rsidRPr="004647DC">
        <w:rPr>
          <w:rFonts w:ascii="Arial" w:hAnsi="Arial" w:cs="Arial"/>
        </w:rPr>
        <w:t>,</w:t>
      </w:r>
      <w:r w:rsidRPr="007B3497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termasuk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namun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tidak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terbatas</w:t>
      </w:r>
      <w:proofErr w:type="spellEnd"/>
      <w:r w:rsidR="00167673">
        <w:rPr>
          <w:rFonts w:ascii="Arial" w:hAnsi="Arial" w:cs="Arial"/>
        </w:rPr>
        <w:t xml:space="preserve"> pada</w:t>
      </w:r>
      <w:r w:rsidR="00167673" w:rsidRPr="007B3497">
        <w:rPr>
          <w:rFonts w:ascii="Arial" w:hAnsi="Arial" w:cs="Arial"/>
        </w:rPr>
        <w:t xml:space="preserve"> </w:t>
      </w:r>
      <w:proofErr w:type="spellStart"/>
      <w:r w:rsidR="00C8666A">
        <w:rPr>
          <w:rFonts w:ascii="Arial" w:hAnsi="Arial" w:cs="Arial"/>
        </w:rPr>
        <w:t>gempa</w:t>
      </w:r>
      <w:proofErr w:type="spellEnd"/>
      <w:r w:rsidR="00C8666A">
        <w:rPr>
          <w:rFonts w:ascii="Arial" w:hAnsi="Arial" w:cs="Arial"/>
        </w:rPr>
        <w:t xml:space="preserve"> </w:t>
      </w:r>
      <w:proofErr w:type="spellStart"/>
      <w:r w:rsidR="00C8666A">
        <w:rPr>
          <w:rFonts w:ascii="Arial" w:hAnsi="Arial" w:cs="Arial"/>
        </w:rPr>
        <w:t>bumi</w:t>
      </w:r>
      <w:proofErr w:type="spellEnd"/>
      <w:r w:rsidR="00C8666A">
        <w:rPr>
          <w:rFonts w:ascii="Arial" w:hAnsi="Arial" w:cs="Arial"/>
        </w:rPr>
        <w:t xml:space="preserve">, </w:t>
      </w:r>
      <w:proofErr w:type="spellStart"/>
      <w:r w:rsidR="00C8666A">
        <w:rPr>
          <w:rFonts w:ascii="Arial" w:hAnsi="Arial" w:cs="Arial"/>
        </w:rPr>
        <w:t>taufan</w:t>
      </w:r>
      <w:proofErr w:type="spellEnd"/>
      <w:r w:rsidR="00C8666A">
        <w:rPr>
          <w:rFonts w:ascii="Arial" w:hAnsi="Arial" w:cs="Arial"/>
        </w:rPr>
        <w:t xml:space="preserve"> dan/</w:t>
      </w:r>
      <w:proofErr w:type="spellStart"/>
      <w:r w:rsidR="00C8666A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banjir</w:t>
      </w:r>
      <w:proofErr w:type="spellEnd"/>
      <w:r w:rsidR="00C8666A">
        <w:rPr>
          <w:rFonts w:ascii="Arial" w:hAnsi="Arial" w:cs="Arial"/>
        </w:rPr>
        <w:t>;</w:t>
      </w:r>
      <w:r w:rsidRPr="007B3497">
        <w:rPr>
          <w:rFonts w:ascii="Arial" w:hAnsi="Arial" w:cs="Arial"/>
        </w:rPr>
        <w:t xml:space="preserve"> </w:t>
      </w:r>
      <w:proofErr w:type="spellStart"/>
      <w:r w:rsidR="00C8666A">
        <w:rPr>
          <w:rFonts w:ascii="Arial" w:hAnsi="Arial" w:cs="Arial"/>
        </w:rPr>
        <w:t>kebakaran</w:t>
      </w:r>
      <w:proofErr w:type="spellEnd"/>
      <w:r w:rsidR="00C8666A">
        <w:rPr>
          <w:rFonts w:ascii="Arial" w:hAnsi="Arial" w:cs="Arial"/>
        </w:rPr>
        <w:t xml:space="preserve">; </w:t>
      </w:r>
      <w:proofErr w:type="spellStart"/>
      <w:r w:rsidR="000F6163">
        <w:rPr>
          <w:rFonts w:ascii="Arial" w:hAnsi="Arial" w:cs="Arial"/>
        </w:rPr>
        <w:t>bencana</w:t>
      </w:r>
      <w:proofErr w:type="spellEnd"/>
      <w:r w:rsidR="000F6163">
        <w:rPr>
          <w:rFonts w:ascii="Arial" w:hAnsi="Arial" w:cs="Arial"/>
        </w:rPr>
        <w:t xml:space="preserve"> </w:t>
      </w:r>
      <w:proofErr w:type="spellStart"/>
      <w:r w:rsidR="000F6163">
        <w:rPr>
          <w:rFonts w:ascii="Arial" w:hAnsi="Arial" w:cs="Arial"/>
        </w:rPr>
        <w:t>nasional</w:t>
      </w:r>
      <w:proofErr w:type="spellEnd"/>
      <w:r w:rsidR="000F6163">
        <w:rPr>
          <w:rFonts w:ascii="Arial" w:hAnsi="Arial" w:cs="Arial"/>
        </w:rPr>
        <w:t xml:space="preserve">; </w:t>
      </w:r>
      <w:r w:rsidR="00C8666A">
        <w:rPr>
          <w:rFonts w:ascii="Arial" w:hAnsi="Arial" w:cs="Arial"/>
        </w:rPr>
        <w:t>epidemic;</w:t>
      </w:r>
      <w:r w:rsidRPr="007B3497">
        <w:rPr>
          <w:rFonts w:ascii="Arial" w:hAnsi="Arial" w:cs="Arial"/>
        </w:rPr>
        <w:t xml:space="preserve"> </w:t>
      </w:r>
      <w:proofErr w:type="spellStart"/>
      <w:r w:rsidR="000F6163">
        <w:rPr>
          <w:rFonts w:ascii="Arial" w:hAnsi="Arial" w:cs="Arial"/>
        </w:rPr>
        <w:t>pandemi</w:t>
      </w:r>
      <w:proofErr w:type="spellEnd"/>
      <w:r w:rsidR="000F6163">
        <w:rPr>
          <w:rFonts w:ascii="Arial" w:hAnsi="Arial" w:cs="Arial"/>
        </w:rPr>
        <w:t xml:space="preserve">; </w:t>
      </w:r>
      <w:proofErr w:type="spellStart"/>
      <w:r w:rsidRPr="007B3497">
        <w:rPr>
          <w:rFonts w:ascii="Arial" w:hAnsi="Arial" w:cs="Arial"/>
        </w:rPr>
        <w:t>pemogokan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umum</w:t>
      </w:r>
      <w:proofErr w:type="spellEnd"/>
      <w:r w:rsidRPr="007B3497">
        <w:rPr>
          <w:rFonts w:ascii="Arial" w:hAnsi="Arial" w:cs="Arial"/>
        </w:rPr>
        <w:t xml:space="preserve"> (</w:t>
      </w:r>
      <w:proofErr w:type="spellStart"/>
      <w:r w:rsidRPr="007B3497">
        <w:rPr>
          <w:rFonts w:ascii="Arial" w:hAnsi="Arial" w:cs="Arial"/>
        </w:rPr>
        <w:t>skala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nasional</w:t>
      </w:r>
      <w:proofErr w:type="spellEnd"/>
      <w:r w:rsidRPr="007B3497">
        <w:rPr>
          <w:rFonts w:ascii="Arial" w:hAnsi="Arial" w:cs="Arial"/>
        </w:rPr>
        <w:t>)</w:t>
      </w:r>
      <w:r w:rsidR="00C8666A">
        <w:rPr>
          <w:rFonts w:ascii="Arial" w:hAnsi="Arial" w:cs="Arial"/>
        </w:rPr>
        <w:t xml:space="preserve">; </w:t>
      </w:r>
      <w:proofErr w:type="spellStart"/>
      <w:r w:rsidR="00C8666A">
        <w:rPr>
          <w:rFonts w:ascii="Arial" w:hAnsi="Arial" w:cs="Arial"/>
        </w:rPr>
        <w:t>huru</w:t>
      </w:r>
      <w:proofErr w:type="spellEnd"/>
      <w:r w:rsidR="00C8666A">
        <w:rPr>
          <w:rFonts w:ascii="Arial" w:hAnsi="Arial" w:cs="Arial"/>
        </w:rPr>
        <w:t xml:space="preserve">-hara; </w:t>
      </w:r>
      <w:proofErr w:type="spellStart"/>
      <w:r w:rsidR="00C8666A">
        <w:rPr>
          <w:rFonts w:ascii="Arial" w:hAnsi="Arial" w:cs="Arial"/>
        </w:rPr>
        <w:t>perang</w:t>
      </w:r>
      <w:proofErr w:type="spellEnd"/>
      <w:r w:rsidR="00C8666A">
        <w:rPr>
          <w:rFonts w:ascii="Arial" w:hAnsi="Arial" w:cs="Arial"/>
        </w:rPr>
        <w:t xml:space="preserve">; </w:t>
      </w:r>
      <w:proofErr w:type="spellStart"/>
      <w:r w:rsidR="00C8666A">
        <w:rPr>
          <w:rFonts w:ascii="Arial" w:hAnsi="Arial" w:cs="Arial"/>
        </w:rPr>
        <w:t>pemberontakan</w:t>
      </w:r>
      <w:proofErr w:type="spellEnd"/>
      <w:r w:rsidR="00C8666A">
        <w:rPr>
          <w:rFonts w:ascii="Arial" w:hAnsi="Arial" w:cs="Arial"/>
        </w:rPr>
        <w:t xml:space="preserve">; </w:t>
      </w:r>
      <w:proofErr w:type="spellStart"/>
      <w:r w:rsidR="00C8666A">
        <w:rPr>
          <w:rFonts w:ascii="Arial" w:hAnsi="Arial" w:cs="Arial"/>
        </w:rPr>
        <w:t>sabotase</w:t>
      </w:r>
      <w:proofErr w:type="spellEnd"/>
      <w:r w:rsidR="00C8666A">
        <w:rPr>
          <w:rFonts w:ascii="Arial" w:hAnsi="Arial" w:cs="Arial"/>
        </w:rPr>
        <w:t>;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serta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perubahan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kondisi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situasi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</w:t>
      </w:r>
      <w:r w:rsidR="0026685A">
        <w:rPr>
          <w:rFonts w:ascii="Arial" w:hAnsi="Arial" w:cs="Arial"/>
        </w:rPr>
        <w:t>u</w:t>
      </w:r>
      <w:r w:rsidRPr="007B3497">
        <w:rPr>
          <w:rFonts w:ascii="Arial" w:hAnsi="Arial" w:cs="Arial"/>
        </w:rPr>
        <w:t>kum</w:t>
      </w:r>
      <w:proofErr w:type="spellEnd"/>
      <w:r w:rsidR="00167673">
        <w:rPr>
          <w:rFonts w:ascii="Arial" w:hAnsi="Arial" w:cs="Arial"/>
        </w:rPr>
        <w:t xml:space="preserve"> yang </w:t>
      </w:r>
      <w:proofErr w:type="spellStart"/>
      <w:r w:rsidR="00167673">
        <w:rPr>
          <w:rFonts w:ascii="Arial" w:hAnsi="Arial" w:cs="Arial"/>
        </w:rPr>
        <w:t>berakibat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langsung</w:t>
      </w:r>
      <w:proofErr w:type="spellEnd"/>
      <w:r w:rsidR="00167673">
        <w:rPr>
          <w:rFonts w:ascii="Arial" w:hAnsi="Arial" w:cs="Arial"/>
        </w:rPr>
        <w:t xml:space="preserve"> pada </w:t>
      </w:r>
      <w:proofErr w:type="spellStart"/>
      <w:r w:rsidR="00167673">
        <w:rPr>
          <w:rFonts w:ascii="Arial" w:hAnsi="Arial" w:cs="Arial"/>
        </w:rPr>
        <w:t>Perjanjian</w:t>
      </w:r>
      <w:proofErr w:type="spellEnd"/>
      <w:r w:rsidR="00167673">
        <w:rPr>
          <w:rFonts w:ascii="Arial" w:hAnsi="Arial" w:cs="Arial"/>
        </w:rPr>
        <w:t xml:space="preserve"> </w:t>
      </w:r>
      <w:proofErr w:type="spellStart"/>
      <w:r w:rsidR="00167673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(</w:t>
      </w:r>
      <w:r w:rsidR="0026685A">
        <w:rPr>
          <w:rFonts w:ascii="Arial" w:hAnsi="Arial" w:cs="Arial"/>
        </w:rPr>
        <w:t>“</w:t>
      </w:r>
      <w:r w:rsidRPr="00914B8D">
        <w:rPr>
          <w:rFonts w:ascii="Arial" w:hAnsi="Arial" w:cs="Arial"/>
          <w:b/>
        </w:rPr>
        <w:t>Force Majeure</w:t>
      </w:r>
      <w:r w:rsidR="0026685A" w:rsidRPr="0026685A">
        <w:rPr>
          <w:rFonts w:ascii="Arial" w:hAnsi="Arial" w:cs="Arial"/>
        </w:rPr>
        <w:t>”</w:t>
      </w:r>
      <w:r w:rsidRPr="007B3497">
        <w:rPr>
          <w:rFonts w:ascii="Arial" w:hAnsi="Arial" w:cs="Arial"/>
        </w:rPr>
        <w:t xml:space="preserve">). </w:t>
      </w:r>
    </w:p>
    <w:p w14:paraId="4DC1A5F8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F9" w14:textId="77777777" w:rsidR="000E23B8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r w:rsidRPr="006A1994">
        <w:rPr>
          <w:rFonts w:ascii="Arial" w:hAnsi="Arial" w:cs="Arial"/>
        </w:rPr>
        <w:t xml:space="preserve">Dalam </w:t>
      </w:r>
      <w:proofErr w:type="spellStart"/>
      <w:r w:rsidRPr="006A1994">
        <w:rPr>
          <w:rFonts w:ascii="Arial" w:hAnsi="Arial" w:cs="Arial"/>
        </w:rPr>
        <w:t>hal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terjadi</w:t>
      </w:r>
      <w:proofErr w:type="spellEnd"/>
      <w:r w:rsidRPr="006A1994">
        <w:rPr>
          <w:rFonts w:ascii="Arial" w:hAnsi="Arial" w:cs="Arial"/>
        </w:rPr>
        <w:t xml:space="preserve"> </w:t>
      </w:r>
      <w:r w:rsidRPr="00A5101A">
        <w:rPr>
          <w:rFonts w:ascii="Arial" w:hAnsi="Arial" w:cs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maka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yang </w:t>
      </w:r>
      <w:proofErr w:type="spellStart"/>
      <w:r w:rsidRPr="006A1994">
        <w:rPr>
          <w:rFonts w:ascii="Arial" w:hAnsi="Arial" w:cs="Arial"/>
        </w:rPr>
        <w:t>mengalami</w:t>
      </w:r>
      <w:proofErr w:type="spellEnd"/>
      <w:r w:rsidRPr="006A1994">
        <w:rPr>
          <w:rFonts w:ascii="Arial" w:hAnsi="Arial" w:cs="Arial"/>
        </w:rPr>
        <w:t xml:space="preserve"> </w:t>
      </w:r>
      <w:r w:rsidRPr="000342B1">
        <w:rPr>
          <w:rFonts w:ascii="Arial" w:hAnsi="Arial" w:cs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wajib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memberitahukan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secara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tertulis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kepada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lainnya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dalam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waktu</w:t>
      </w:r>
      <w:proofErr w:type="spellEnd"/>
      <w:r w:rsidRPr="006A1994">
        <w:rPr>
          <w:rFonts w:ascii="Arial" w:hAnsi="Arial" w:cs="Arial"/>
        </w:rPr>
        <w:t xml:space="preserve"> paling </w:t>
      </w:r>
      <w:proofErr w:type="spellStart"/>
      <w:r w:rsidRPr="006A1994">
        <w:rPr>
          <w:rFonts w:ascii="Arial" w:hAnsi="Arial" w:cs="Arial"/>
        </w:rPr>
        <w:t>lambat</w:t>
      </w:r>
      <w:proofErr w:type="spellEnd"/>
      <w:r w:rsidRPr="006A1994">
        <w:rPr>
          <w:rFonts w:ascii="Arial" w:hAnsi="Arial" w:cs="Arial"/>
        </w:rPr>
        <w:t xml:space="preserve"> 7 (</w:t>
      </w:r>
      <w:proofErr w:type="spellStart"/>
      <w:r w:rsidRPr="006A1994">
        <w:rPr>
          <w:rFonts w:ascii="Arial" w:hAnsi="Arial" w:cs="Arial"/>
        </w:rPr>
        <w:t>tujuh</w:t>
      </w:r>
      <w:proofErr w:type="spellEnd"/>
      <w:r w:rsidRPr="006A1994">
        <w:rPr>
          <w:rFonts w:ascii="Arial" w:hAnsi="Arial" w:cs="Arial"/>
        </w:rPr>
        <w:t xml:space="preserve">) </w:t>
      </w:r>
      <w:proofErr w:type="spellStart"/>
      <w:r w:rsidR="009C3682">
        <w:rPr>
          <w:rFonts w:ascii="Arial" w:hAnsi="Arial" w:cs="Arial"/>
        </w:rPr>
        <w:t>h</w:t>
      </w:r>
      <w:r w:rsidRPr="006A1994">
        <w:rPr>
          <w:rFonts w:ascii="Arial" w:hAnsi="Arial" w:cs="Arial"/>
        </w:rPr>
        <w:t>ari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setelah</w:t>
      </w:r>
      <w:proofErr w:type="spellEnd"/>
      <w:r w:rsidRPr="006A1994">
        <w:rPr>
          <w:rFonts w:ascii="Arial" w:hAnsi="Arial" w:cs="Arial"/>
        </w:rPr>
        <w:t xml:space="preserve"> </w:t>
      </w:r>
      <w:r w:rsidRPr="00A5101A">
        <w:rPr>
          <w:rFonts w:ascii="Arial" w:hAnsi="Arial" w:cs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terjadi</w:t>
      </w:r>
      <w:proofErr w:type="spellEnd"/>
      <w:r w:rsidRPr="006A1994">
        <w:rPr>
          <w:rFonts w:ascii="Arial" w:hAnsi="Arial" w:cs="Arial"/>
        </w:rPr>
        <w:t xml:space="preserve"> dan </w:t>
      </w:r>
      <w:proofErr w:type="spellStart"/>
      <w:r w:rsidRPr="006A1994">
        <w:rPr>
          <w:rFonts w:ascii="Arial" w:hAnsi="Arial" w:cs="Arial"/>
        </w:rPr>
        <w:t>demikian</w:t>
      </w:r>
      <w:proofErr w:type="spellEnd"/>
      <w:r w:rsidRPr="006A1994">
        <w:rPr>
          <w:rFonts w:ascii="Arial" w:hAnsi="Arial" w:cs="Arial"/>
        </w:rPr>
        <w:t xml:space="preserve"> pula pada </w:t>
      </w:r>
      <w:proofErr w:type="spellStart"/>
      <w:r w:rsidRPr="006A1994">
        <w:rPr>
          <w:rFonts w:ascii="Arial" w:hAnsi="Arial" w:cs="Arial"/>
        </w:rPr>
        <w:t>saat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berakhirnya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keadaan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tersebut</w:t>
      </w:r>
      <w:proofErr w:type="spellEnd"/>
      <w:r w:rsidRPr="006A1994">
        <w:rPr>
          <w:rFonts w:ascii="Arial" w:hAnsi="Arial" w:cs="Arial"/>
        </w:rPr>
        <w:t xml:space="preserve">. Para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sepakat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untuk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secepatnya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bertemu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guna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membicarakan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rencana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pelaksanaan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kewajiban</w:t>
      </w:r>
      <w:proofErr w:type="spellEnd"/>
      <w:r w:rsidRPr="006A1994">
        <w:rPr>
          <w:rFonts w:ascii="Arial" w:hAnsi="Arial" w:cs="Arial"/>
        </w:rPr>
        <w:t xml:space="preserve"> yang </w:t>
      </w:r>
      <w:proofErr w:type="spellStart"/>
      <w:r w:rsidRPr="006A1994">
        <w:rPr>
          <w:rFonts w:ascii="Arial" w:hAnsi="Arial" w:cs="Arial"/>
        </w:rPr>
        <w:t>tertunda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tersebut</w:t>
      </w:r>
      <w:proofErr w:type="spellEnd"/>
      <w:r w:rsidRPr="006A1994">
        <w:rPr>
          <w:rFonts w:ascii="Arial" w:hAnsi="Arial" w:cs="Arial"/>
        </w:rPr>
        <w:t xml:space="preserve">. </w:t>
      </w:r>
      <w:proofErr w:type="spellStart"/>
      <w:r w:rsidRPr="006A1994">
        <w:rPr>
          <w:rFonts w:ascii="Arial" w:hAnsi="Arial" w:cs="Arial"/>
        </w:rPr>
        <w:t>Kelalaian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atau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kelambatan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yang </w:t>
      </w:r>
      <w:proofErr w:type="spellStart"/>
      <w:r w:rsidRPr="006A1994">
        <w:rPr>
          <w:rFonts w:ascii="Arial" w:hAnsi="Arial" w:cs="Arial"/>
        </w:rPr>
        <w:t>terkena</w:t>
      </w:r>
      <w:proofErr w:type="spellEnd"/>
      <w:r w:rsidRPr="006A1994">
        <w:rPr>
          <w:rFonts w:ascii="Arial" w:hAnsi="Arial" w:cs="Arial"/>
        </w:rPr>
        <w:t xml:space="preserve"> </w:t>
      </w:r>
      <w:r w:rsidRPr="0026685A">
        <w:rPr>
          <w:rFonts w:ascii="Arial" w:hAnsi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untuk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memenuhi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kewajibannya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untuk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memberitahukan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kepada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lainnya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dapat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berakibat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tidak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diakuinya</w:t>
      </w:r>
      <w:proofErr w:type="spellEnd"/>
      <w:r w:rsidRPr="006A1994">
        <w:rPr>
          <w:rFonts w:ascii="Arial" w:hAnsi="Arial" w:cs="Arial"/>
        </w:rPr>
        <w:t xml:space="preserve"> </w:t>
      </w:r>
      <w:r w:rsidRPr="004A732B">
        <w:rPr>
          <w:rFonts w:ascii="Arial" w:hAnsi="Arial" w:cs="Arial"/>
          <w:i/>
        </w:rPr>
        <w:t>Force Majeure</w:t>
      </w:r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tersebut</w:t>
      </w:r>
      <w:proofErr w:type="spellEnd"/>
      <w:r w:rsidRPr="006A1994">
        <w:rPr>
          <w:rFonts w:ascii="Arial" w:hAnsi="Arial" w:cs="Arial"/>
        </w:rPr>
        <w:t xml:space="preserve"> oleh </w:t>
      </w:r>
      <w:proofErr w:type="spellStart"/>
      <w:r w:rsidRPr="006A1994">
        <w:rPr>
          <w:rFonts w:ascii="Arial" w:hAnsi="Arial" w:cs="Arial"/>
        </w:rPr>
        <w:t>Pihak</w:t>
      </w:r>
      <w:proofErr w:type="spellEnd"/>
      <w:r w:rsidRPr="006A1994">
        <w:rPr>
          <w:rFonts w:ascii="Arial" w:hAnsi="Arial" w:cs="Arial"/>
        </w:rPr>
        <w:t xml:space="preserve"> </w:t>
      </w:r>
      <w:proofErr w:type="spellStart"/>
      <w:r w:rsidRPr="006A1994">
        <w:rPr>
          <w:rFonts w:ascii="Arial" w:hAnsi="Arial" w:cs="Arial"/>
        </w:rPr>
        <w:t>lainnya</w:t>
      </w:r>
      <w:proofErr w:type="spellEnd"/>
      <w:r w:rsidRPr="006A1994">
        <w:rPr>
          <w:rFonts w:ascii="Arial" w:hAnsi="Arial" w:cs="Arial"/>
        </w:rPr>
        <w:t>.</w:t>
      </w:r>
    </w:p>
    <w:p w14:paraId="4DC1A5FA" w14:textId="77777777" w:rsidR="00167673" w:rsidRDefault="00167673" w:rsidP="0047584B">
      <w:pPr>
        <w:ind w:left="540"/>
        <w:jc w:val="both"/>
        <w:rPr>
          <w:rFonts w:ascii="Arial" w:hAnsi="Arial" w:cs="Arial"/>
        </w:rPr>
      </w:pPr>
    </w:p>
    <w:p w14:paraId="4DC1A5FB" w14:textId="77777777" w:rsidR="00F20211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proofErr w:type="spellStart"/>
      <w:r w:rsidRPr="00355065">
        <w:rPr>
          <w:rFonts w:ascii="Arial" w:hAnsi="Arial" w:cs="Arial"/>
        </w:rPr>
        <w:t>Apabila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terjadinya</w:t>
      </w:r>
      <w:proofErr w:type="spellEnd"/>
      <w:r w:rsidRPr="00355065">
        <w:rPr>
          <w:rFonts w:ascii="Arial" w:hAnsi="Arial" w:cs="Arial"/>
        </w:rPr>
        <w:t xml:space="preserve"> </w:t>
      </w:r>
      <w:r w:rsidRPr="004A732B">
        <w:rPr>
          <w:rFonts w:ascii="Arial" w:hAnsi="Arial" w:cs="Arial"/>
          <w:i/>
        </w:rPr>
        <w:t>Force Majeure</w:t>
      </w:r>
      <w:r w:rsidRPr="00355065">
        <w:rPr>
          <w:rFonts w:ascii="Arial" w:hAnsi="Arial" w:cs="Arial"/>
        </w:rPr>
        <w:t xml:space="preserve"> yang </w:t>
      </w:r>
      <w:proofErr w:type="spellStart"/>
      <w:r w:rsidRPr="00355065">
        <w:rPr>
          <w:rFonts w:ascii="Arial" w:hAnsi="Arial" w:cs="Arial"/>
        </w:rPr>
        <w:t>mengakibatkan</w:t>
      </w:r>
      <w:proofErr w:type="spellEnd"/>
      <w:r w:rsidRPr="00355065">
        <w:rPr>
          <w:rFonts w:ascii="Arial" w:hAnsi="Arial" w:cs="Arial"/>
        </w:rPr>
        <w:t xml:space="preserve"> </w:t>
      </w:r>
      <w:r w:rsidR="004A732B">
        <w:rPr>
          <w:rFonts w:ascii="Arial" w:hAnsi="Arial" w:cs="Arial"/>
        </w:rPr>
        <w:t>Menara</w:t>
      </w:r>
      <w:r w:rsidR="006B4CCD">
        <w:rPr>
          <w:rFonts w:ascii="Arial" w:hAnsi="Arial" w:cs="Arial"/>
        </w:rPr>
        <w:t xml:space="preserve"> </w:t>
      </w:r>
      <w:proofErr w:type="spellStart"/>
      <w:r w:rsidR="006B4CCD">
        <w:rPr>
          <w:rFonts w:ascii="Arial" w:hAnsi="Arial" w:cs="Arial"/>
        </w:rPr>
        <w:t>rubuh</w:t>
      </w:r>
      <w:proofErr w:type="spellEnd"/>
      <w:r w:rsidR="006B4CCD">
        <w:rPr>
          <w:rFonts w:ascii="Arial" w:hAnsi="Arial" w:cs="Arial"/>
        </w:rPr>
        <w:t>,</w:t>
      </w:r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rusak</w:t>
      </w:r>
      <w:proofErr w:type="spellEnd"/>
      <w:r w:rsidR="00914B8D">
        <w:rPr>
          <w:rFonts w:ascii="Arial" w:hAnsi="Arial" w:cs="Arial"/>
        </w:rPr>
        <w:t>,</w:t>
      </w:r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atau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tidak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dapat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dioperasikan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kembali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untuk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seterusnya</w:t>
      </w:r>
      <w:proofErr w:type="spellEnd"/>
      <w:r w:rsidRPr="00355065">
        <w:rPr>
          <w:rFonts w:ascii="Arial" w:hAnsi="Arial" w:cs="Arial"/>
        </w:rPr>
        <w:t xml:space="preserve"> dan/</w:t>
      </w:r>
      <w:proofErr w:type="spellStart"/>
      <w:r w:rsidRPr="00355065">
        <w:rPr>
          <w:rFonts w:ascii="Arial" w:hAnsi="Arial" w:cs="Arial"/>
        </w:rPr>
        <w:t>atau</w:t>
      </w:r>
      <w:proofErr w:type="spellEnd"/>
      <w:r w:rsidRPr="00355065">
        <w:rPr>
          <w:rFonts w:ascii="Arial" w:hAnsi="Arial" w:cs="Arial"/>
        </w:rPr>
        <w:t xml:space="preserve"> Lahan </w:t>
      </w:r>
      <w:proofErr w:type="spellStart"/>
      <w:r w:rsidRPr="00355065">
        <w:rPr>
          <w:rFonts w:ascii="Arial" w:hAnsi="Arial" w:cs="Arial"/>
        </w:rPr>
        <w:t>tempat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dioperasikannya</w:t>
      </w:r>
      <w:proofErr w:type="spellEnd"/>
      <w:r w:rsidRPr="00355065">
        <w:rPr>
          <w:rFonts w:ascii="Arial" w:hAnsi="Arial" w:cs="Arial"/>
        </w:rPr>
        <w:t xml:space="preserve"> </w:t>
      </w:r>
      <w:r w:rsidR="00F83804" w:rsidRPr="00326835">
        <w:rPr>
          <w:rFonts w:ascii="Arial" w:hAnsi="Arial"/>
        </w:rPr>
        <w:t>Menara</w:t>
      </w:r>
      <w:r w:rsidRPr="00355065">
        <w:rPr>
          <w:rFonts w:ascii="Arial" w:hAnsi="Arial" w:cs="Arial"/>
        </w:rPr>
        <w:t xml:space="preserve"> dan </w:t>
      </w:r>
      <w:r w:rsidR="00F83804" w:rsidRPr="00326835">
        <w:rPr>
          <w:rFonts w:ascii="Arial" w:hAnsi="Arial"/>
          <w:lang w:val="id-ID"/>
        </w:rPr>
        <w:t>Perangkat Telekomunikasi</w:t>
      </w:r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rusak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atau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tidak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dapat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digunakan</w:t>
      </w:r>
      <w:proofErr w:type="spellEnd"/>
      <w:r w:rsidRPr="00355065">
        <w:rPr>
          <w:rFonts w:ascii="Arial" w:hAnsi="Arial" w:cs="Arial"/>
        </w:rPr>
        <w:t xml:space="preserve">, </w:t>
      </w:r>
      <w:proofErr w:type="spellStart"/>
      <w:r w:rsidRPr="00355065">
        <w:rPr>
          <w:rFonts w:ascii="Arial" w:hAnsi="Arial" w:cs="Arial"/>
        </w:rPr>
        <w:t>maka</w:t>
      </w:r>
      <w:proofErr w:type="spellEnd"/>
      <w:r w:rsidRPr="00355065">
        <w:rPr>
          <w:rFonts w:ascii="Arial" w:hAnsi="Arial" w:cs="Arial"/>
        </w:rPr>
        <w:t xml:space="preserve"> Para </w:t>
      </w:r>
      <w:proofErr w:type="spellStart"/>
      <w:r w:rsidRPr="00355065">
        <w:rPr>
          <w:rFonts w:ascii="Arial" w:hAnsi="Arial" w:cs="Arial"/>
        </w:rPr>
        <w:t>Pihak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sepakat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untuk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lastRenderedPageBreak/>
        <w:t>tidak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saling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mengadakan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tuntutan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terhadap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kondisi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kerusakan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tersebut</w:t>
      </w:r>
      <w:proofErr w:type="spellEnd"/>
      <w:r w:rsidRPr="00355065">
        <w:rPr>
          <w:rFonts w:ascii="Arial" w:hAnsi="Arial" w:cs="Arial"/>
        </w:rPr>
        <w:t xml:space="preserve"> dan </w:t>
      </w:r>
      <w:proofErr w:type="spellStart"/>
      <w:r w:rsidRPr="00355065">
        <w:rPr>
          <w:rFonts w:ascii="Arial" w:hAnsi="Arial" w:cs="Arial"/>
        </w:rPr>
        <w:t>perbaikannya</w:t>
      </w:r>
      <w:proofErr w:type="spellEnd"/>
      <w:r w:rsidRPr="00355065">
        <w:rPr>
          <w:rFonts w:ascii="Arial" w:hAnsi="Arial" w:cs="Arial"/>
        </w:rPr>
        <w:t xml:space="preserve">, </w:t>
      </w:r>
      <w:proofErr w:type="spellStart"/>
      <w:r w:rsidRPr="00355065">
        <w:rPr>
          <w:rFonts w:ascii="Arial" w:hAnsi="Arial" w:cs="Arial"/>
        </w:rPr>
        <w:t>serta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hanya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akan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mengadakan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perhitungan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hak</w:t>
      </w:r>
      <w:proofErr w:type="spellEnd"/>
      <w:r w:rsidRPr="00355065">
        <w:rPr>
          <w:rFonts w:ascii="Arial" w:hAnsi="Arial" w:cs="Arial"/>
        </w:rPr>
        <w:t xml:space="preserve"> dan </w:t>
      </w:r>
      <w:proofErr w:type="spellStart"/>
      <w:r w:rsidRPr="00355065">
        <w:rPr>
          <w:rFonts w:ascii="Arial" w:hAnsi="Arial" w:cs="Arial"/>
        </w:rPr>
        <w:t>kewajiban</w:t>
      </w:r>
      <w:proofErr w:type="spellEnd"/>
      <w:r w:rsidRPr="00355065">
        <w:rPr>
          <w:rFonts w:ascii="Arial" w:hAnsi="Arial" w:cs="Arial"/>
        </w:rPr>
        <w:t xml:space="preserve"> yang </w:t>
      </w:r>
      <w:proofErr w:type="spellStart"/>
      <w:r w:rsidRPr="00355065">
        <w:rPr>
          <w:rFonts w:ascii="Arial" w:hAnsi="Arial" w:cs="Arial"/>
        </w:rPr>
        <w:t>ada</w:t>
      </w:r>
      <w:proofErr w:type="spellEnd"/>
      <w:r w:rsidRPr="00355065">
        <w:rPr>
          <w:rFonts w:ascii="Arial" w:hAnsi="Arial" w:cs="Arial"/>
        </w:rPr>
        <w:t xml:space="preserve"> </w:t>
      </w:r>
      <w:proofErr w:type="spellStart"/>
      <w:r w:rsidRPr="00355065">
        <w:rPr>
          <w:rFonts w:ascii="Arial" w:hAnsi="Arial" w:cs="Arial"/>
        </w:rPr>
        <w:t>sebelum</w:t>
      </w:r>
      <w:proofErr w:type="spellEnd"/>
      <w:r w:rsidRPr="00355065">
        <w:rPr>
          <w:rFonts w:ascii="Arial" w:hAnsi="Arial" w:cs="Arial"/>
        </w:rPr>
        <w:t xml:space="preserve"> </w:t>
      </w:r>
      <w:r w:rsidRPr="0067208F">
        <w:rPr>
          <w:rFonts w:ascii="Arial" w:hAnsi="Arial" w:cs="Arial"/>
          <w:i/>
        </w:rPr>
        <w:t>Force Majeure</w:t>
      </w:r>
      <w:r w:rsidRPr="00355065">
        <w:rPr>
          <w:rFonts w:ascii="Arial" w:hAnsi="Arial" w:cs="Arial"/>
        </w:rPr>
        <w:t>.</w:t>
      </w:r>
    </w:p>
    <w:p w14:paraId="4DC1A5FC" w14:textId="77777777" w:rsidR="003B32D4" w:rsidRDefault="003B32D4" w:rsidP="0047584B">
      <w:pPr>
        <w:ind w:left="540"/>
        <w:jc w:val="both"/>
        <w:rPr>
          <w:rFonts w:ascii="Arial" w:hAnsi="Arial" w:cs="Arial"/>
        </w:rPr>
      </w:pPr>
    </w:p>
    <w:p w14:paraId="4DC1A5FD" w14:textId="77777777" w:rsidR="00F20211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proofErr w:type="spellStart"/>
      <w:r w:rsidRPr="00B66655">
        <w:rPr>
          <w:rFonts w:ascii="Arial" w:hAnsi="Arial" w:cs="Arial"/>
        </w:rPr>
        <w:t>Apabila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ketentuan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sebagaimana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tersebut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dalam</w:t>
      </w:r>
      <w:proofErr w:type="spellEnd"/>
      <w:r w:rsidR="003B32D4">
        <w:rPr>
          <w:rFonts w:ascii="Arial" w:hAnsi="Arial" w:cs="Arial"/>
        </w:rPr>
        <w:t xml:space="preserve"> </w:t>
      </w:r>
      <w:proofErr w:type="spellStart"/>
      <w:r w:rsidR="003B32D4">
        <w:rPr>
          <w:rFonts w:ascii="Arial" w:hAnsi="Arial" w:cs="Arial"/>
        </w:rPr>
        <w:t>ayat</w:t>
      </w:r>
      <w:proofErr w:type="spellEnd"/>
      <w:r w:rsidR="003B32D4">
        <w:rPr>
          <w:rFonts w:ascii="Arial" w:hAnsi="Arial" w:cs="Arial"/>
        </w:rPr>
        <w:t xml:space="preserve"> (</w:t>
      </w:r>
      <w:r w:rsidRPr="00B66655">
        <w:rPr>
          <w:rFonts w:ascii="Arial" w:hAnsi="Arial" w:cs="Arial"/>
        </w:rPr>
        <w:t>2</w:t>
      </w:r>
      <w:r w:rsidR="003B32D4">
        <w:rPr>
          <w:rFonts w:ascii="Arial" w:hAnsi="Arial" w:cs="Arial"/>
        </w:rPr>
        <w:t>)</w:t>
      </w:r>
      <w:r w:rsidRPr="00B66655">
        <w:rPr>
          <w:rFonts w:ascii="Arial" w:hAnsi="Arial" w:cs="Arial"/>
        </w:rPr>
        <w:t xml:space="preserve"> </w:t>
      </w:r>
      <w:r w:rsidR="003B32D4">
        <w:rPr>
          <w:rFonts w:ascii="Arial" w:hAnsi="Arial" w:cs="Arial"/>
        </w:rPr>
        <w:t xml:space="preserve">Pasal </w:t>
      </w:r>
      <w:proofErr w:type="spellStart"/>
      <w:r w:rsidR="003B32D4">
        <w:rPr>
          <w:rFonts w:ascii="Arial" w:hAnsi="Arial" w:cs="Arial"/>
        </w:rPr>
        <w:t>ini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telah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dipenuhi</w:t>
      </w:r>
      <w:proofErr w:type="spellEnd"/>
      <w:r w:rsidRPr="00B66655">
        <w:rPr>
          <w:rFonts w:ascii="Arial" w:hAnsi="Arial" w:cs="Arial"/>
        </w:rPr>
        <w:t xml:space="preserve">, </w:t>
      </w:r>
      <w:proofErr w:type="spellStart"/>
      <w:r w:rsidRPr="00B66655">
        <w:rPr>
          <w:rFonts w:ascii="Arial" w:hAnsi="Arial" w:cs="Arial"/>
        </w:rPr>
        <w:t>maka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kejadian</w:t>
      </w:r>
      <w:proofErr w:type="spellEnd"/>
      <w:r w:rsidR="006B4CCD">
        <w:rPr>
          <w:rFonts w:ascii="Arial" w:hAnsi="Arial" w:cs="Arial"/>
        </w:rPr>
        <w:t xml:space="preserve"> </w:t>
      </w:r>
      <w:r w:rsidR="006B4CCD" w:rsidRPr="006B4CCD">
        <w:rPr>
          <w:rFonts w:ascii="Arial" w:hAnsi="Arial" w:cs="Arial"/>
          <w:i/>
        </w:rPr>
        <w:t>Force Majeure</w:t>
      </w:r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dapat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diperhitungkan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sebagai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perpanjangan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waktu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pelaksanaan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kewajiban</w:t>
      </w:r>
      <w:proofErr w:type="spellEnd"/>
      <w:r w:rsidRPr="00B66655">
        <w:rPr>
          <w:rFonts w:ascii="Arial" w:hAnsi="Arial" w:cs="Arial"/>
        </w:rPr>
        <w:t xml:space="preserve"> Para </w:t>
      </w:r>
      <w:proofErr w:type="spellStart"/>
      <w:r w:rsidRPr="00B66655">
        <w:rPr>
          <w:rFonts w:ascii="Arial" w:hAnsi="Arial" w:cs="Arial"/>
        </w:rPr>
        <w:t>Pihak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menurut</w:t>
      </w:r>
      <w:proofErr w:type="spellEnd"/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</w:rPr>
        <w:t>Perjanjian</w:t>
      </w:r>
      <w:proofErr w:type="spellEnd"/>
      <w:r w:rsidRPr="00B66655">
        <w:rPr>
          <w:rFonts w:ascii="Arial" w:hAnsi="Arial" w:cs="Arial"/>
        </w:rPr>
        <w:t>.</w:t>
      </w:r>
    </w:p>
    <w:p w14:paraId="4DC1A5FE" w14:textId="77777777" w:rsidR="003B32D4" w:rsidRPr="0047584B" w:rsidRDefault="003B32D4" w:rsidP="0047584B">
      <w:pPr>
        <w:ind w:left="540"/>
        <w:jc w:val="both"/>
        <w:rPr>
          <w:rFonts w:ascii="Arial" w:hAnsi="Arial" w:cs="Arial"/>
        </w:rPr>
      </w:pPr>
    </w:p>
    <w:p w14:paraId="4DC1A5FF" w14:textId="6F481D29" w:rsidR="007A041B" w:rsidRPr="00352F1F" w:rsidRDefault="000E23B8" w:rsidP="001F10EB">
      <w:pPr>
        <w:numPr>
          <w:ilvl w:val="1"/>
          <w:numId w:val="33"/>
        </w:numPr>
        <w:ind w:left="540" w:hanging="540"/>
        <w:jc w:val="both"/>
        <w:rPr>
          <w:rFonts w:ascii="Arial" w:hAnsi="Arial" w:cs="Arial"/>
        </w:rPr>
      </w:pPr>
      <w:proofErr w:type="spellStart"/>
      <w:r w:rsidRPr="00B66655">
        <w:rPr>
          <w:rFonts w:ascii="Arial" w:hAnsi="Arial" w:cs="Arial"/>
          <w:snapToGrid w:val="0"/>
        </w:rPr>
        <w:t>Apabila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kondisi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r w:rsidRPr="000E3B3C">
        <w:rPr>
          <w:rFonts w:ascii="Arial" w:hAnsi="Arial" w:cs="Arial"/>
          <w:i/>
          <w:snapToGrid w:val="0"/>
        </w:rPr>
        <w:t>Force Majeure</w:t>
      </w:r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berlangsung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terus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menerus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terhadap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seluruh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atau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sebagian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r w:rsidR="00F83804" w:rsidRPr="00326835">
        <w:rPr>
          <w:rFonts w:ascii="Arial" w:hAnsi="Arial"/>
        </w:rPr>
        <w:t>Menara</w:t>
      </w:r>
      <w:r w:rsidRPr="00B66655">
        <w:rPr>
          <w:rFonts w:ascii="Arial" w:hAnsi="Arial" w:cs="Arial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atau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sehingga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menghentikan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seluruh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kegiatan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dalam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Perjanjian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ini</w:t>
      </w:r>
      <w:proofErr w:type="spellEnd"/>
      <w:r w:rsidRPr="00B66655">
        <w:rPr>
          <w:rFonts w:ascii="Arial" w:hAnsi="Arial" w:cs="Arial"/>
          <w:snapToGrid w:val="0"/>
        </w:rPr>
        <w:t xml:space="preserve"> yang </w:t>
      </w:r>
      <w:proofErr w:type="spellStart"/>
      <w:r w:rsidRPr="00B66655">
        <w:rPr>
          <w:rFonts w:ascii="Arial" w:hAnsi="Arial" w:cs="Arial"/>
          <w:snapToGrid w:val="0"/>
        </w:rPr>
        <w:t>melebihi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atau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diduga</w:t>
      </w:r>
      <w:proofErr w:type="spellEnd"/>
      <w:r w:rsidRPr="00B66655">
        <w:rPr>
          <w:rFonts w:ascii="Arial" w:hAnsi="Arial" w:cs="Arial"/>
          <w:snapToGrid w:val="0"/>
        </w:rPr>
        <w:t xml:space="preserve"> oleh Para </w:t>
      </w:r>
      <w:proofErr w:type="spellStart"/>
      <w:r w:rsidRPr="00B66655">
        <w:rPr>
          <w:rFonts w:ascii="Arial" w:hAnsi="Arial" w:cs="Arial"/>
          <w:snapToGrid w:val="0"/>
        </w:rPr>
        <w:t>Pihak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akan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melebihi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jangka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waktu</w:t>
      </w:r>
      <w:proofErr w:type="spellEnd"/>
      <w:r w:rsidRPr="00B66655">
        <w:rPr>
          <w:rFonts w:ascii="Arial" w:hAnsi="Arial" w:cs="Arial"/>
          <w:snapToGrid w:val="0"/>
        </w:rPr>
        <w:t xml:space="preserve"> 120 (</w:t>
      </w:r>
      <w:proofErr w:type="spellStart"/>
      <w:r w:rsidRPr="00B66655">
        <w:rPr>
          <w:rFonts w:ascii="Arial" w:hAnsi="Arial" w:cs="Arial"/>
          <w:snapToGrid w:val="0"/>
        </w:rPr>
        <w:t>seratus</w:t>
      </w:r>
      <w:proofErr w:type="spellEnd"/>
      <w:r w:rsidRPr="00B66655">
        <w:rPr>
          <w:rFonts w:ascii="Arial" w:hAnsi="Arial" w:cs="Arial"/>
          <w:snapToGrid w:val="0"/>
        </w:rPr>
        <w:t xml:space="preserve"> dua </w:t>
      </w:r>
      <w:proofErr w:type="spellStart"/>
      <w:r w:rsidRPr="00B66655">
        <w:rPr>
          <w:rFonts w:ascii="Arial" w:hAnsi="Arial" w:cs="Arial"/>
          <w:snapToGrid w:val="0"/>
        </w:rPr>
        <w:t>puluh</w:t>
      </w:r>
      <w:proofErr w:type="spellEnd"/>
      <w:r w:rsidRPr="00B66655">
        <w:rPr>
          <w:rFonts w:ascii="Arial" w:hAnsi="Arial" w:cs="Arial"/>
          <w:snapToGrid w:val="0"/>
        </w:rPr>
        <w:t xml:space="preserve">) </w:t>
      </w:r>
      <w:proofErr w:type="spellStart"/>
      <w:r w:rsidR="009C3682">
        <w:rPr>
          <w:rFonts w:ascii="Arial" w:hAnsi="Arial" w:cs="Arial"/>
          <w:snapToGrid w:val="0"/>
        </w:rPr>
        <w:t>h</w:t>
      </w:r>
      <w:r w:rsidRPr="00B66655">
        <w:rPr>
          <w:rFonts w:ascii="Arial" w:hAnsi="Arial" w:cs="Arial"/>
          <w:snapToGrid w:val="0"/>
        </w:rPr>
        <w:t>ari</w:t>
      </w:r>
      <w:proofErr w:type="spellEnd"/>
      <w:r w:rsidRPr="00B66655">
        <w:rPr>
          <w:rFonts w:ascii="Arial" w:hAnsi="Arial" w:cs="Arial"/>
          <w:snapToGrid w:val="0"/>
        </w:rPr>
        <w:t xml:space="preserve">, </w:t>
      </w:r>
      <w:proofErr w:type="spellStart"/>
      <w:r w:rsidRPr="00B66655">
        <w:rPr>
          <w:rFonts w:ascii="Arial" w:hAnsi="Arial" w:cs="Arial"/>
          <w:snapToGrid w:val="0"/>
        </w:rPr>
        <w:t>maka</w:t>
      </w:r>
      <w:proofErr w:type="spellEnd"/>
      <w:r w:rsidRPr="00B66655">
        <w:rPr>
          <w:rFonts w:ascii="Arial" w:hAnsi="Arial" w:cs="Arial"/>
          <w:snapToGrid w:val="0"/>
        </w:rPr>
        <w:t xml:space="preserve"> Para </w:t>
      </w:r>
      <w:proofErr w:type="spellStart"/>
      <w:r w:rsidRPr="00B66655">
        <w:rPr>
          <w:rFonts w:ascii="Arial" w:hAnsi="Arial" w:cs="Arial"/>
          <w:snapToGrid w:val="0"/>
        </w:rPr>
        <w:t>Pihak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sepakat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untuk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meninjau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eksistensi</w:t>
      </w:r>
      <w:proofErr w:type="spellEnd"/>
      <w:r w:rsidRPr="00B66655">
        <w:rPr>
          <w:rFonts w:ascii="Arial" w:hAnsi="Arial" w:cs="Arial"/>
          <w:snapToGrid w:val="0"/>
        </w:rPr>
        <w:t xml:space="preserve"> dan/</w:t>
      </w:r>
      <w:proofErr w:type="spellStart"/>
      <w:r w:rsidRPr="00B66655">
        <w:rPr>
          <w:rFonts w:ascii="Arial" w:hAnsi="Arial" w:cs="Arial"/>
          <w:snapToGrid w:val="0"/>
        </w:rPr>
        <w:t>atau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kelangsungan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Perjanjian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ini</w:t>
      </w:r>
      <w:proofErr w:type="spellEnd"/>
      <w:r w:rsidRPr="00B66655">
        <w:rPr>
          <w:rFonts w:ascii="Arial" w:hAnsi="Arial" w:cs="Arial"/>
          <w:snapToGrid w:val="0"/>
        </w:rPr>
        <w:t xml:space="preserve"> dan </w:t>
      </w:r>
      <w:proofErr w:type="spellStart"/>
      <w:r w:rsidRPr="00B66655">
        <w:rPr>
          <w:rFonts w:ascii="Arial" w:hAnsi="Arial" w:cs="Arial"/>
          <w:snapToGrid w:val="0"/>
        </w:rPr>
        <w:t>dapat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mengakhiri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Perjanjian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setelah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mengadakan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perhitungan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hak</w:t>
      </w:r>
      <w:proofErr w:type="spellEnd"/>
      <w:r w:rsidRPr="00B66655">
        <w:rPr>
          <w:rFonts w:ascii="Arial" w:hAnsi="Arial" w:cs="Arial"/>
          <w:snapToGrid w:val="0"/>
        </w:rPr>
        <w:t xml:space="preserve"> dan </w:t>
      </w:r>
      <w:proofErr w:type="spellStart"/>
      <w:r w:rsidRPr="00B66655">
        <w:rPr>
          <w:rFonts w:ascii="Arial" w:hAnsi="Arial" w:cs="Arial"/>
          <w:snapToGrid w:val="0"/>
        </w:rPr>
        <w:t>kewajiban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r w:rsidR="005E453A">
        <w:rPr>
          <w:rFonts w:ascii="Arial" w:hAnsi="Arial" w:cs="Arial"/>
          <w:snapToGrid w:val="0"/>
        </w:rPr>
        <w:t>m</w:t>
      </w:r>
      <w:r w:rsidRPr="00B66655">
        <w:rPr>
          <w:rFonts w:ascii="Arial" w:hAnsi="Arial" w:cs="Arial"/>
          <w:snapToGrid w:val="0"/>
        </w:rPr>
        <w:t xml:space="preserve">asing-masing </w:t>
      </w:r>
      <w:proofErr w:type="spellStart"/>
      <w:r w:rsidRPr="00B66655">
        <w:rPr>
          <w:rFonts w:ascii="Arial" w:hAnsi="Arial" w:cs="Arial"/>
          <w:snapToGrid w:val="0"/>
        </w:rPr>
        <w:t>Pihak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sebelum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tanggal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terjadinya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proofErr w:type="spellStart"/>
      <w:r w:rsidRPr="00B66655">
        <w:rPr>
          <w:rFonts w:ascii="Arial" w:hAnsi="Arial" w:cs="Arial"/>
          <w:snapToGrid w:val="0"/>
        </w:rPr>
        <w:t>kondisi</w:t>
      </w:r>
      <w:proofErr w:type="spellEnd"/>
      <w:r w:rsidRPr="00B66655">
        <w:rPr>
          <w:rFonts w:ascii="Arial" w:hAnsi="Arial" w:cs="Arial"/>
          <w:snapToGrid w:val="0"/>
        </w:rPr>
        <w:t xml:space="preserve"> </w:t>
      </w:r>
      <w:r w:rsidRPr="005C0F67">
        <w:rPr>
          <w:rFonts w:ascii="Arial" w:hAnsi="Arial" w:cs="Arial"/>
          <w:i/>
          <w:snapToGrid w:val="0"/>
        </w:rPr>
        <w:t>Force Majeure</w:t>
      </w:r>
      <w:r w:rsidRPr="00B66655">
        <w:rPr>
          <w:rFonts w:ascii="Arial" w:hAnsi="Arial" w:cs="Arial"/>
          <w:snapToGrid w:val="0"/>
        </w:rPr>
        <w:t>.</w:t>
      </w:r>
    </w:p>
    <w:p w14:paraId="07F54D8F" w14:textId="77777777" w:rsidR="00352F1F" w:rsidRDefault="00352F1F" w:rsidP="00352F1F">
      <w:pPr>
        <w:pStyle w:val="ListParagraph"/>
        <w:rPr>
          <w:rFonts w:ascii="Arial" w:hAnsi="Arial" w:cs="Arial"/>
        </w:rPr>
      </w:pPr>
    </w:p>
    <w:p w14:paraId="3C93AA33" w14:textId="68AD110F" w:rsidR="00352F1F" w:rsidRDefault="00352F1F" w:rsidP="00352F1F">
      <w:pPr>
        <w:ind w:left="375"/>
        <w:jc w:val="both"/>
        <w:rPr>
          <w:rFonts w:ascii="Arial" w:hAnsi="Arial" w:cs="Arial"/>
        </w:rPr>
      </w:pPr>
    </w:p>
    <w:p w14:paraId="5274496F" w14:textId="77777777" w:rsidR="00352F1F" w:rsidRPr="00B66655" w:rsidRDefault="00352F1F" w:rsidP="00352F1F">
      <w:pPr>
        <w:ind w:left="375"/>
        <w:jc w:val="both"/>
        <w:rPr>
          <w:rFonts w:ascii="Arial" w:hAnsi="Arial" w:cs="Arial"/>
        </w:rPr>
      </w:pPr>
    </w:p>
    <w:p w14:paraId="4DC1A600" w14:textId="77777777" w:rsidR="007A041B" w:rsidRPr="007B3497" w:rsidRDefault="007A041B" w:rsidP="001F10EB">
      <w:pPr>
        <w:rPr>
          <w:rFonts w:ascii="Arial" w:hAnsi="Arial" w:cs="Arial"/>
        </w:rPr>
      </w:pPr>
    </w:p>
    <w:p w14:paraId="4DC1A604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4F1B04">
        <w:rPr>
          <w:rFonts w:ascii="Arial" w:hAnsi="Arial" w:cs="Arial"/>
          <w:b/>
        </w:rPr>
        <w:t>2</w:t>
      </w:r>
    </w:p>
    <w:p w14:paraId="4DC1A605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KORESPONDENSI, DAN PEMBERITAHUAN</w:t>
      </w:r>
    </w:p>
    <w:p w14:paraId="4DC1A606" w14:textId="77777777" w:rsidR="003B32D4" w:rsidRPr="00DF2EC4" w:rsidRDefault="003B32D4" w:rsidP="001F10EB">
      <w:pPr>
        <w:jc w:val="center"/>
        <w:rPr>
          <w:rFonts w:ascii="Arial" w:hAnsi="Arial" w:cs="Arial"/>
          <w:b/>
        </w:rPr>
      </w:pPr>
    </w:p>
    <w:p w14:paraId="4DC1A607" w14:textId="77777777" w:rsidR="007A041B" w:rsidRPr="007B3497" w:rsidRDefault="007A041B" w:rsidP="001F10EB">
      <w:pPr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Setiap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korespondensi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rangka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pelaksanaan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harus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dilakukan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secara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tertulis</w:t>
      </w:r>
      <w:proofErr w:type="spellEnd"/>
      <w:r w:rsidRPr="007B3497">
        <w:rPr>
          <w:rFonts w:ascii="Arial" w:hAnsi="Arial" w:cs="Arial"/>
        </w:rPr>
        <w:t xml:space="preserve"> dan </w:t>
      </w:r>
      <w:proofErr w:type="spellStart"/>
      <w:r w:rsidRPr="007B3497">
        <w:rPr>
          <w:rFonts w:ascii="Arial" w:hAnsi="Arial" w:cs="Arial"/>
        </w:rPr>
        <w:t>dialamatkan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kepada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alamat</w:t>
      </w:r>
      <w:proofErr w:type="spellEnd"/>
      <w:r w:rsidRPr="007B3497">
        <w:rPr>
          <w:rFonts w:ascii="Arial" w:hAnsi="Arial" w:cs="Arial"/>
        </w:rPr>
        <w:t xml:space="preserve"> di </w:t>
      </w:r>
      <w:proofErr w:type="spellStart"/>
      <w:r w:rsidRPr="007B3497">
        <w:rPr>
          <w:rFonts w:ascii="Arial" w:hAnsi="Arial" w:cs="Arial"/>
        </w:rPr>
        <w:t>bawah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>.</w:t>
      </w:r>
    </w:p>
    <w:p w14:paraId="4DC1A608" w14:textId="77777777" w:rsidR="007A041B" w:rsidRPr="007B3497" w:rsidRDefault="007A041B" w:rsidP="001F10EB">
      <w:pPr>
        <w:jc w:val="both"/>
        <w:rPr>
          <w:rFonts w:ascii="Arial" w:hAnsi="Arial" w:cs="Arial"/>
        </w:rPr>
      </w:pPr>
    </w:p>
    <w:p w14:paraId="4DC1A609" w14:textId="77777777" w:rsidR="007A041B" w:rsidRPr="007B3497" w:rsidRDefault="007A041B" w:rsidP="001F10EB">
      <w:pPr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bCs/>
        </w:rPr>
        <w:t>Pemilik</w:t>
      </w:r>
      <w:proofErr w:type="spellEnd"/>
      <w:r w:rsidR="00F83804" w:rsidRPr="00F83804">
        <w:rPr>
          <w:rFonts w:ascii="Arial" w:hAnsi="Arial" w:cs="Arial"/>
          <w:b/>
          <w:bCs/>
        </w:rPr>
        <w:t xml:space="preserve"> Lahan</w:t>
      </w:r>
      <w:r w:rsidR="00914B8D">
        <w:rPr>
          <w:rFonts w:ascii="Arial" w:hAnsi="Arial" w:cs="Arial"/>
        </w:rPr>
        <w:t>:</w:t>
      </w:r>
    </w:p>
    <w:p w14:paraId="4DC1A60A" w14:textId="5053504A" w:rsidR="007A041B" w:rsidRPr="007B3497" w:rsidRDefault="00E86B2A" w:rsidP="001F10EB">
      <w:pPr>
        <w:tabs>
          <w:tab w:val="left" w:pos="180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Cs/>
          <w:color w:val="000000"/>
        </w:rPr>
        <w:t>(</w:t>
      </w:r>
      <w:r w:rsidR="003B32D4">
        <w:rPr>
          <w:rFonts w:ascii="Arial" w:hAnsi="Arial" w:cs="Arial"/>
          <w:bCs/>
          <w:color w:val="000000"/>
        </w:rPr>
        <w:t>__Alamat__</w:t>
      </w:r>
      <w:r>
        <w:rPr>
          <w:rFonts w:ascii="Arial" w:hAnsi="Arial" w:cs="Arial"/>
          <w:bCs/>
          <w:color w:val="000000"/>
        </w:rPr>
        <w:t>)</w:t>
      </w:r>
      <w:r w:rsidR="007A041B" w:rsidRPr="007B3497">
        <w:rPr>
          <w:rFonts w:ascii="Arial" w:hAnsi="Arial" w:cs="Arial"/>
          <w:color w:val="000000"/>
        </w:rPr>
        <w:t xml:space="preserve"> </w:t>
      </w:r>
    </w:p>
    <w:p w14:paraId="4DC1A60B" w14:textId="79E15034" w:rsidR="003B32D4" w:rsidRDefault="00E86B2A" w:rsidP="001F10EB">
      <w:pPr>
        <w:tabs>
          <w:tab w:val="left" w:pos="1800"/>
        </w:tabs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(</w:t>
      </w:r>
      <w:r w:rsidR="003B32D4">
        <w:rPr>
          <w:rFonts w:ascii="Arial" w:hAnsi="Arial" w:cs="Arial"/>
          <w:bCs/>
          <w:color w:val="000000"/>
        </w:rPr>
        <w:t>__Alamat__</w:t>
      </w:r>
      <w:r>
        <w:rPr>
          <w:rFonts w:ascii="Arial" w:hAnsi="Arial" w:cs="Arial"/>
          <w:bCs/>
          <w:color w:val="000000"/>
        </w:rPr>
        <w:t>)</w:t>
      </w:r>
    </w:p>
    <w:p w14:paraId="4DC1A60C" w14:textId="1E4E9B28" w:rsidR="007A041B" w:rsidRPr="007B3497" w:rsidRDefault="00E86B2A" w:rsidP="001F10EB">
      <w:pPr>
        <w:tabs>
          <w:tab w:val="left" w:pos="1800"/>
        </w:tabs>
        <w:jc w:val="both"/>
        <w:rPr>
          <w:rFonts w:ascii="Arial" w:hAnsi="Arial" w:cs="Arial"/>
          <w:color w:val="FF6600"/>
        </w:rPr>
      </w:pPr>
      <w:r>
        <w:rPr>
          <w:rFonts w:ascii="Arial" w:hAnsi="Arial" w:cs="Arial"/>
          <w:bCs/>
          <w:color w:val="000000"/>
        </w:rPr>
        <w:t>(</w:t>
      </w:r>
      <w:r w:rsidR="003B32D4">
        <w:rPr>
          <w:rFonts w:ascii="Arial" w:hAnsi="Arial" w:cs="Arial"/>
          <w:bCs/>
          <w:color w:val="000000"/>
        </w:rPr>
        <w:t>__Alamat__</w:t>
      </w:r>
      <w:r>
        <w:rPr>
          <w:rFonts w:ascii="Arial" w:hAnsi="Arial" w:cs="Arial"/>
          <w:bCs/>
          <w:color w:val="000000"/>
        </w:rPr>
        <w:t>)</w:t>
      </w:r>
    </w:p>
    <w:p w14:paraId="4DC1A60D" w14:textId="77777777" w:rsidR="007A041B" w:rsidRPr="007B3497" w:rsidRDefault="007A041B" w:rsidP="001F10EB">
      <w:pPr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  <w:color w:val="000000"/>
        </w:rPr>
        <w:t>Telepon</w:t>
      </w:r>
      <w:proofErr w:type="spellEnd"/>
      <w:r w:rsidRPr="007B3497">
        <w:rPr>
          <w:rFonts w:ascii="Arial" w:hAnsi="Arial" w:cs="Arial"/>
          <w:color w:val="000000"/>
        </w:rPr>
        <w:t xml:space="preserve">:   </w:t>
      </w:r>
    </w:p>
    <w:p w14:paraId="4DC1A60E" w14:textId="77777777" w:rsidR="00FF55A6" w:rsidRPr="007B3497" w:rsidRDefault="007A041B" w:rsidP="001F10EB">
      <w:pPr>
        <w:jc w:val="both"/>
        <w:rPr>
          <w:rFonts w:ascii="Arial" w:hAnsi="Arial" w:cs="Arial"/>
          <w:color w:val="000000"/>
        </w:rPr>
      </w:pPr>
      <w:r w:rsidRPr="007B3497">
        <w:rPr>
          <w:rFonts w:ascii="Arial" w:hAnsi="Arial" w:cs="Arial"/>
          <w:color w:val="000000"/>
        </w:rPr>
        <w:t xml:space="preserve"> </w:t>
      </w:r>
    </w:p>
    <w:p w14:paraId="4DC1A60F" w14:textId="77777777" w:rsidR="007A041B" w:rsidRPr="007B3497" w:rsidRDefault="007A041B" w:rsidP="001F10EB">
      <w:pPr>
        <w:jc w:val="both"/>
        <w:rPr>
          <w:rFonts w:ascii="Arial" w:hAnsi="Arial" w:cs="Arial"/>
        </w:rPr>
      </w:pPr>
      <w:bookmarkStart w:id="4" w:name="OLE_LINK1"/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  <w:bCs/>
        </w:rPr>
        <w:t>Penyewa</w:t>
      </w:r>
      <w:proofErr w:type="spellEnd"/>
      <w:r w:rsidR="003B32D4">
        <w:rPr>
          <w:rFonts w:ascii="Arial" w:hAnsi="Arial" w:cs="Arial"/>
        </w:rPr>
        <w:t>:</w:t>
      </w:r>
      <w:r w:rsidRPr="007B3497">
        <w:rPr>
          <w:rFonts w:ascii="Arial" w:hAnsi="Arial" w:cs="Arial"/>
        </w:rPr>
        <w:t xml:space="preserve"> </w:t>
      </w:r>
    </w:p>
    <w:p w14:paraId="4DC1A610" w14:textId="46FEFE24" w:rsidR="007A041B" w:rsidRPr="009B780D" w:rsidRDefault="00914B8D" w:rsidP="001F10EB">
      <w:pPr>
        <w:pStyle w:val="Heading5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PT</w:t>
      </w:r>
      <w:r w:rsidR="003C45DA">
        <w:rPr>
          <w:rFonts w:ascii="Arial" w:hAnsi="Arial" w:cs="Arial"/>
          <w:b w:val="0"/>
          <w:sz w:val="20"/>
        </w:rPr>
        <w:t xml:space="preserve"> </w:t>
      </w:r>
      <w:r w:rsidR="009B780D">
        <w:rPr>
          <w:rFonts w:ascii="Arial" w:hAnsi="Arial" w:cs="Arial"/>
          <w:b w:val="0"/>
          <w:sz w:val="20"/>
        </w:rPr>
        <w:t>TOWER BERSAMA</w:t>
      </w:r>
    </w:p>
    <w:p w14:paraId="4DC1A611" w14:textId="77777777" w:rsidR="007A041B" w:rsidRPr="0047584B" w:rsidRDefault="0047584B" w:rsidP="001F10EB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The Convergence Indonesia</w:t>
      </w:r>
      <w:r w:rsidR="00F07480" w:rsidRPr="007B3497">
        <w:rPr>
          <w:rFonts w:ascii="Arial" w:hAnsi="Arial" w:cs="Arial"/>
        </w:rPr>
        <w:t>, L</w:t>
      </w:r>
      <w:r w:rsidR="003B32D4">
        <w:rPr>
          <w:rFonts w:ascii="Arial" w:hAnsi="Arial" w:cs="Arial"/>
        </w:rPr>
        <w:t xml:space="preserve">antai </w:t>
      </w:r>
      <w:r>
        <w:rPr>
          <w:rFonts w:ascii="Arial" w:hAnsi="Arial" w:cs="Arial"/>
          <w:lang w:val="id-ID"/>
        </w:rPr>
        <w:t>11</w:t>
      </w:r>
    </w:p>
    <w:p w14:paraId="4DC1A612" w14:textId="77777777" w:rsidR="007A041B" w:rsidRPr="0047584B" w:rsidRDefault="0047584B" w:rsidP="001F10EB">
      <w:pPr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Kawasan Rasuna Epicentrum, </w:t>
      </w:r>
      <w:r w:rsidR="00F07480" w:rsidRPr="007B3497">
        <w:rPr>
          <w:rFonts w:ascii="Arial" w:hAnsi="Arial" w:cs="Arial"/>
        </w:rPr>
        <w:t xml:space="preserve">Jl. </w:t>
      </w:r>
      <w:r>
        <w:rPr>
          <w:rFonts w:ascii="Arial" w:hAnsi="Arial" w:cs="Arial"/>
          <w:lang w:val="id-ID"/>
        </w:rPr>
        <w:t>HR. Rasuna Said</w:t>
      </w:r>
    </w:p>
    <w:p w14:paraId="4DC1A613" w14:textId="77777777" w:rsidR="003B32D4" w:rsidRPr="007B3497" w:rsidRDefault="0047584B" w:rsidP="001F10EB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Karet Kuningan, Setiabudi, </w:t>
      </w:r>
      <w:r w:rsidR="003B32D4">
        <w:rPr>
          <w:rFonts w:ascii="Arial" w:hAnsi="Arial" w:cs="Arial"/>
        </w:rPr>
        <w:t xml:space="preserve">Jakarta </w:t>
      </w:r>
      <w:r>
        <w:rPr>
          <w:rFonts w:ascii="Arial" w:hAnsi="Arial" w:cs="Arial"/>
          <w:lang w:val="id-ID"/>
        </w:rPr>
        <w:t xml:space="preserve">Selatan </w:t>
      </w:r>
      <w:r>
        <w:rPr>
          <w:rFonts w:ascii="Arial" w:hAnsi="Arial" w:cs="Arial"/>
        </w:rPr>
        <w:t>129</w:t>
      </w:r>
      <w:r>
        <w:rPr>
          <w:rFonts w:ascii="Arial" w:hAnsi="Arial" w:cs="Arial"/>
          <w:lang w:val="id-ID"/>
        </w:rPr>
        <w:t>4</w:t>
      </w:r>
      <w:r w:rsidR="003B32D4">
        <w:rPr>
          <w:rFonts w:ascii="Arial" w:hAnsi="Arial" w:cs="Arial"/>
        </w:rPr>
        <w:t>0</w:t>
      </w:r>
    </w:p>
    <w:p w14:paraId="4DC1A614" w14:textId="77777777" w:rsidR="007A041B" w:rsidRPr="007B3497" w:rsidRDefault="00FC7192" w:rsidP="001F10EB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Telep</w:t>
      </w:r>
      <w:r w:rsidR="006B4CCD">
        <w:rPr>
          <w:rFonts w:ascii="Arial" w:hAnsi="Arial" w:cs="Arial"/>
        </w:rPr>
        <w:t>on</w:t>
      </w:r>
      <w:proofErr w:type="spellEnd"/>
      <w:r w:rsidR="00F07480" w:rsidRPr="007B3497">
        <w:rPr>
          <w:rFonts w:ascii="Arial" w:hAnsi="Arial" w:cs="Arial"/>
        </w:rPr>
        <w:t>: 021</w:t>
      </w:r>
      <w:r w:rsidR="003B32D4">
        <w:rPr>
          <w:rFonts w:ascii="Arial" w:hAnsi="Arial" w:cs="Arial"/>
        </w:rPr>
        <w:t xml:space="preserve"> </w:t>
      </w:r>
      <w:r w:rsidR="00F07480" w:rsidRPr="007B3497">
        <w:rPr>
          <w:rFonts w:ascii="Arial" w:hAnsi="Arial" w:cs="Arial"/>
        </w:rPr>
        <w:t>-</w:t>
      </w:r>
      <w:r w:rsidR="003B32D4">
        <w:rPr>
          <w:rFonts w:ascii="Arial" w:hAnsi="Arial" w:cs="Arial"/>
        </w:rPr>
        <w:t xml:space="preserve"> 29248900</w:t>
      </w:r>
    </w:p>
    <w:p w14:paraId="4DC1A615" w14:textId="77777777" w:rsidR="007A041B" w:rsidRPr="007B3497" w:rsidRDefault="006B4CCD" w:rsidP="001F10EB">
      <w:pPr>
        <w:tabs>
          <w:tab w:val="left" w:pos="567"/>
          <w:tab w:val="left" w:pos="709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U.p</w:t>
      </w:r>
      <w:proofErr w:type="spellEnd"/>
      <w:r>
        <w:rPr>
          <w:rFonts w:ascii="Arial" w:hAnsi="Arial" w:cs="Arial"/>
        </w:rPr>
        <w:t>.</w:t>
      </w:r>
      <w:r w:rsidR="007A041B" w:rsidRPr="007B3497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4748C9" w:rsidRPr="004748C9">
        <w:rPr>
          <w:rFonts w:ascii="Arial" w:hAnsi="Arial" w:cs="Arial"/>
          <w:i/>
        </w:rPr>
        <w:t>Asset Sustainability Division</w:t>
      </w:r>
    </w:p>
    <w:bookmarkEnd w:id="4"/>
    <w:p w14:paraId="4DC1A616" w14:textId="77777777" w:rsidR="007A041B" w:rsidRPr="007B3497" w:rsidRDefault="007A041B" w:rsidP="001F10EB">
      <w:pPr>
        <w:rPr>
          <w:rFonts w:ascii="Arial" w:hAnsi="Arial" w:cs="Arial"/>
        </w:rPr>
      </w:pPr>
    </w:p>
    <w:p w14:paraId="4DC1A617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B15EA0">
        <w:rPr>
          <w:rFonts w:ascii="Arial" w:hAnsi="Arial" w:cs="Arial"/>
          <w:b/>
        </w:rPr>
        <w:t>3</w:t>
      </w:r>
    </w:p>
    <w:p w14:paraId="4DC1A618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AMANDEMEN</w:t>
      </w:r>
    </w:p>
    <w:p w14:paraId="4DC1A619" w14:textId="77777777" w:rsidR="003B32D4" w:rsidRPr="00ED7A79" w:rsidRDefault="003B32D4" w:rsidP="001F10EB">
      <w:pPr>
        <w:jc w:val="center"/>
        <w:rPr>
          <w:rFonts w:ascii="Arial" w:hAnsi="Arial" w:cs="Arial"/>
          <w:b/>
        </w:rPr>
      </w:pPr>
    </w:p>
    <w:p w14:paraId="4DC1A61A" w14:textId="77777777" w:rsidR="007A041B" w:rsidRDefault="007A041B" w:rsidP="001F10EB">
      <w:pPr>
        <w:numPr>
          <w:ilvl w:val="1"/>
          <w:numId w:val="36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Selama</w:t>
      </w:r>
      <w:proofErr w:type="spellEnd"/>
      <w:r w:rsidRPr="007B3497">
        <w:rPr>
          <w:rFonts w:ascii="Arial" w:hAnsi="Arial" w:cs="Arial"/>
        </w:rPr>
        <w:t xml:space="preserve"> masa </w:t>
      </w:r>
      <w:proofErr w:type="spellStart"/>
      <w:r w:rsidRPr="007B3497">
        <w:rPr>
          <w:rFonts w:ascii="Arial" w:hAnsi="Arial" w:cs="Arial"/>
        </w:rPr>
        <w:t>berlakunya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diubah</w:t>
      </w:r>
      <w:proofErr w:type="spellEnd"/>
      <w:r w:rsidRPr="007B3497">
        <w:rPr>
          <w:rFonts w:ascii="Arial" w:hAnsi="Arial" w:cs="Arial"/>
        </w:rPr>
        <w:t xml:space="preserve"> oleh salah </w:t>
      </w:r>
      <w:proofErr w:type="spellStart"/>
      <w:r w:rsidRPr="007B3497">
        <w:rPr>
          <w:rFonts w:ascii="Arial" w:hAnsi="Arial" w:cs="Arial"/>
        </w:rPr>
        <w:t>satu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80DBF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tanpa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persetujuan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tertulis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80DBF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lainnya</w:t>
      </w:r>
      <w:proofErr w:type="spellEnd"/>
      <w:r w:rsidRPr="007B3497">
        <w:rPr>
          <w:rFonts w:ascii="Arial" w:hAnsi="Arial" w:cs="Arial"/>
        </w:rPr>
        <w:t>.</w:t>
      </w:r>
    </w:p>
    <w:p w14:paraId="4DC1A61B" w14:textId="77777777" w:rsidR="003B32D4" w:rsidRDefault="003B32D4" w:rsidP="0047584B">
      <w:pPr>
        <w:ind w:left="540"/>
        <w:jc w:val="both"/>
        <w:rPr>
          <w:rFonts w:ascii="Arial" w:hAnsi="Arial" w:cs="Arial"/>
        </w:rPr>
      </w:pPr>
    </w:p>
    <w:p w14:paraId="4DC1A61C" w14:textId="77777777" w:rsidR="007A041B" w:rsidRPr="00B15EA0" w:rsidRDefault="007A041B" w:rsidP="001F10EB">
      <w:pPr>
        <w:numPr>
          <w:ilvl w:val="1"/>
          <w:numId w:val="36"/>
        </w:numPr>
        <w:ind w:left="540" w:hanging="540"/>
        <w:jc w:val="both"/>
        <w:rPr>
          <w:rFonts w:ascii="Arial" w:hAnsi="Arial" w:cs="Arial"/>
        </w:rPr>
      </w:pPr>
      <w:proofErr w:type="spellStart"/>
      <w:r w:rsidRPr="00B15EA0">
        <w:rPr>
          <w:rFonts w:ascii="Arial" w:hAnsi="Arial" w:cs="Arial"/>
        </w:rPr>
        <w:t>Apabila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masih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terdapat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hal-hal</w:t>
      </w:r>
      <w:proofErr w:type="spellEnd"/>
      <w:r w:rsidRPr="00B15EA0">
        <w:rPr>
          <w:rFonts w:ascii="Arial" w:hAnsi="Arial" w:cs="Arial"/>
        </w:rPr>
        <w:t xml:space="preserve"> yang </w:t>
      </w:r>
      <w:proofErr w:type="spellStart"/>
      <w:r w:rsidRPr="00B15EA0">
        <w:rPr>
          <w:rFonts w:ascii="Arial" w:hAnsi="Arial" w:cs="Arial"/>
        </w:rPr>
        <w:t>diperlukan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sebagai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pelaksanaan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Perjanjian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ini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tetapi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belum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diatur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dalam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Perjanjian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ini</w:t>
      </w:r>
      <w:proofErr w:type="spellEnd"/>
      <w:r w:rsidRPr="00B15EA0">
        <w:rPr>
          <w:rFonts w:ascii="Arial" w:hAnsi="Arial" w:cs="Arial"/>
        </w:rPr>
        <w:t xml:space="preserve">, </w:t>
      </w:r>
      <w:proofErr w:type="spellStart"/>
      <w:r w:rsidRPr="00B15EA0">
        <w:rPr>
          <w:rFonts w:ascii="Arial" w:hAnsi="Arial" w:cs="Arial"/>
        </w:rPr>
        <w:t>maka</w:t>
      </w:r>
      <w:proofErr w:type="spellEnd"/>
      <w:r w:rsidRPr="00B15EA0">
        <w:rPr>
          <w:rFonts w:ascii="Arial" w:hAnsi="Arial" w:cs="Arial"/>
        </w:rPr>
        <w:t xml:space="preserve"> </w:t>
      </w:r>
      <w:r w:rsidR="006D153D" w:rsidRPr="00B15EA0">
        <w:rPr>
          <w:rFonts w:ascii="Arial" w:hAnsi="Arial" w:cs="Arial"/>
        </w:rPr>
        <w:t xml:space="preserve">Para </w:t>
      </w:r>
      <w:proofErr w:type="spellStart"/>
      <w:r w:rsidR="006D153D" w:rsidRPr="00B15EA0">
        <w:rPr>
          <w:rFonts w:ascii="Arial" w:hAnsi="Arial" w:cs="Arial"/>
        </w:rPr>
        <w:t>P</w:t>
      </w:r>
      <w:r w:rsidRPr="00B15EA0">
        <w:rPr>
          <w:rFonts w:ascii="Arial" w:hAnsi="Arial" w:cs="Arial"/>
        </w:rPr>
        <w:t>ihak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sepakat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untuk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menuangkannya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ke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dalam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suatu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="003379A9" w:rsidRPr="00B15EA0">
        <w:rPr>
          <w:rFonts w:ascii="Arial" w:hAnsi="Arial" w:cs="Arial"/>
        </w:rPr>
        <w:t>amandemen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terhadap</w:t>
      </w:r>
      <w:proofErr w:type="spellEnd"/>
      <w:r w:rsidRPr="00B15EA0">
        <w:rPr>
          <w:rFonts w:ascii="Arial" w:hAnsi="Arial" w:cs="Arial"/>
        </w:rPr>
        <w:t xml:space="preserve"> dan </w:t>
      </w:r>
      <w:proofErr w:type="spellStart"/>
      <w:r w:rsidRPr="00B15EA0">
        <w:rPr>
          <w:rFonts w:ascii="Arial" w:hAnsi="Arial" w:cs="Arial"/>
        </w:rPr>
        <w:t>merupakan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bagian</w:t>
      </w:r>
      <w:proofErr w:type="spellEnd"/>
      <w:r w:rsidRPr="00B15EA0">
        <w:rPr>
          <w:rFonts w:ascii="Arial" w:hAnsi="Arial" w:cs="Arial"/>
        </w:rPr>
        <w:t xml:space="preserve"> yang </w:t>
      </w:r>
      <w:proofErr w:type="spellStart"/>
      <w:r w:rsidRPr="00B15EA0">
        <w:rPr>
          <w:rFonts w:ascii="Arial" w:hAnsi="Arial" w:cs="Arial"/>
        </w:rPr>
        <w:t>tidak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terpisahkan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dari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Perjanjian</w:t>
      </w:r>
      <w:proofErr w:type="spellEnd"/>
      <w:r w:rsidRPr="00B15EA0">
        <w:rPr>
          <w:rFonts w:ascii="Arial" w:hAnsi="Arial" w:cs="Arial"/>
        </w:rPr>
        <w:t xml:space="preserve"> </w:t>
      </w:r>
      <w:proofErr w:type="spellStart"/>
      <w:r w:rsidRPr="00B15EA0">
        <w:rPr>
          <w:rFonts w:ascii="Arial" w:hAnsi="Arial" w:cs="Arial"/>
        </w:rPr>
        <w:t>ini</w:t>
      </w:r>
      <w:proofErr w:type="spellEnd"/>
      <w:r w:rsidRPr="00B15EA0">
        <w:rPr>
          <w:rFonts w:ascii="Arial" w:hAnsi="Arial" w:cs="Arial"/>
        </w:rPr>
        <w:t>.</w:t>
      </w:r>
    </w:p>
    <w:p w14:paraId="4DC1A61D" w14:textId="77777777" w:rsidR="00FF55A6" w:rsidRPr="00914B8D" w:rsidRDefault="00FF55A6" w:rsidP="001F10EB">
      <w:pPr>
        <w:jc w:val="center"/>
        <w:rPr>
          <w:rFonts w:ascii="Arial" w:hAnsi="Arial" w:cs="Arial"/>
          <w:sz w:val="28"/>
        </w:rPr>
      </w:pPr>
    </w:p>
    <w:p w14:paraId="4DC1A61E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1A3DC2">
        <w:rPr>
          <w:rFonts w:ascii="Arial" w:hAnsi="Arial" w:cs="Arial"/>
          <w:b/>
        </w:rPr>
        <w:t>4</w:t>
      </w:r>
    </w:p>
    <w:p w14:paraId="4DC1A61F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PENGAKHIRAN</w:t>
      </w:r>
    </w:p>
    <w:p w14:paraId="4DC1A620" w14:textId="77777777" w:rsidR="003B32D4" w:rsidRPr="00ED7A79" w:rsidRDefault="003B32D4" w:rsidP="001F10EB">
      <w:pPr>
        <w:jc w:val="center"/>
        <w:rPr>
          <w:rFonts w:ascii="Arial" w:hAnsi="Arial" w:cs="Arial"/>
          <w:b/>
        </w:rPr>
      </w:pPr>
    </w:p>
    <w:p w14:paraId="4DC1A621" w14:textId="77777777" w:rsidR="007A041B" w:rsidRPr="007B3497" w:rsidRDefault="007A041B" w:rsidP="001F10EB">
      <w:pPr>
        <w:numPr>
          <w:ilvl w:val="1"/>
          <w:numId w:val="37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F0659F">
        <w:rPr>
          <w:rFonts w:ascii="Arial" w:hAnsi="Arial" w:cs="Arial"/>
        </w:rPr>
        <w:t>dapat</w:t>
      </w:r>
      <w:proofErr w:type="spellEnd"/>
      <w:r w:rsidR="00F0659F">
        <w:rPr>
          <w:rFonts w:ascii="Arial" w:hAnsi="Arial" w:cs="Arial"/>
        </w:rPr>
        <w:t xml:space="preserve"> </w:t>
      </w:r>
      <w:proofErr w:type="spellStart"/>
      <w:r w:rsidR="00F0659F">
        <w:rPr>
          <w:rFonts w:ascii="Arial" w:hAnsi="Arial" w:cs="Arial"/>
        </w:rPr>
        <w:t>diakhiri</w:t>
      </w:r>
      <w:proofErr w:type="spellEnd"/>
      <w:r w:rsidR="00F0659F">
        <w:rPr>
          <w:rFonts w:ascii="Arial" w:hAnsi="Arial" w:cs="Arial"/>
        </w:rPr>
        <w:t xml:space="preserve"> oleh salah </w:t>
      </w:r>
      <w:proofErr w:type="spellStart"/>
      <w:r w:rsidR="00F0659F">
        <w:rPr>
          <w:rFonts w:ascii="Arial" w:hAnsi="Arial" w:cs="Arial"/>
        </w:rPr>
        <w:t>satu</w:t>
      </w:r>
      <w:proofErr w:type="spellEnd"/>
      <w:r w:rsidR="00F0659F">
        <w:rPr>
          <w:rFonts w:ascii="Arial" w:hAnsi="Arial" w:cs="Arial"/>
        </w:rPr>
        <w:t xml:space="preserve"> </w:t>
      </w:r>
      <w:proofErr w:type="spellStart"/>
      <w:r w:rsidR="00F0659F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kecuali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terdapat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dan</w:t>
      </w:r>
      <w:r w:rsidR="003B32D4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pelanggaran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terhadap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ketentuan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>.</w:t>
      </w:r>
    </w:p>
    <w:p w14:paraId="4DC1A622" w14:textId="77777777" w:rsidR="003B32D4" w:rsidRDefault="003B32D4" w:rsidP="0047584B">
      <w:pPr>
        <w:ind w:left="540"/>
        <w:jc w:val="both"/>
        <w:rPr>
          <w:rFonts w:ascii="Arial" w:hAnsi="Arial" w:cs="Arial"/>
        </w:rPr>
      </w:pPr>
    </w:p>
    <w:p w14:paraId="4DC1A623" w14:textId="7EF3C837" w:rsidR="007A041B" w:rsidRPr="007B3497" w:rsidRDefault="007A041B" w:rsidP="001F10EB">
      <w:pPr>
        <w:numPr>
          <w:ilvl w:val="1"/>
          <w:numId w:val="37"/>
        </w:numPr>
        <w:ind w:left="540" w:hanging="540"/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terjadi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pengakhiran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disebabkan</w:t>
      </w:r>
      <w:proofErr w:type="spellEnd"/>
      <w:r w:rsidRPr="007B3497">
        <w:rPr>
          <w:rFonts w:ascii="Arial" w:hAnsi="Arial" w:cs="Arial"/>
        </w:rPr>
        <w:t xml:space="preserve"> oleh </w:t>
      </w:r>
      <w:proofErr w:type="spellStart"/>
      <w:r w:rsidRPr="007B3497">
        <w:rPr>
          <w:rFonts w:ascii="Arial" w:hAnsi="Arial" w:cs="Arial"/>
        </w:rPr>
        <w:t>kesalahan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kelalaian</w:t>
      </w:r>
      <w:proofErr w:type="spellEnd"/>
      <w:r w:rsidRPr="007B3497">
        <w:rPr>
          <w:rFonts w:ascii="Arial" w:hAnsi="Arial" w:cs="Arial"/>
        </w:rPr>
        <w:t xml:space="preserve"> dan</w:t>
      </w:r>
      <w:r w:rsidR="00C43203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pelanggaran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sebagaimana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1B2BD4">
        <w:rPr>
          <w:rFonts w:ascii="Arial" w:hAnsi="Arial" w:cs="Arial"/>
        </w:rPr>
        <w:t>dimaksud</w:t>
      </w:r>
      <w:proofErr w:type="spellEnd"/>
      <w:r w:rsidR="001B2BD4">
        <w:rPr>
          <w:rFonts w:ascii="Arial" w:hAnsi="Arial" w:cs="Arial"/>
        </w:rPr>
        <w:t xml:space="preserve"> pada</w:t>
      </w:r>
      <w:r w:rsidR="001B2BD4"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ayat</w:t>
      </w:r>
      <w:proofErr w:type="spellEnd"/>
      <w:r w:rsidRPr="007B3497">
        <w:rPr>
          <w:rFonts w:ascii="Arial" w:hAnsi="Arial" w:cs="Arial"/>
        </w:rPr>
        <w:t xml:space="preserve"> </w:t>
      </w:r>
      <w:r w:rsidR="003B32D4">
        <w:rPr>
          <w:rFonts w:ascii="Arial" w:hAnsi="Arial" w:cs="Arial"/>
        </w:rPr>
        <w:t>(</w:t>
      </w:r>
      <w:r w:rsidRPr="007B3497">
        <w:rPr>
          <w:rFonts w:ascii="Arial" w:hAnsi="Arial" w:cs="Arial"/>
        </w:rPr>
        <w:t>1</w:t>
      </w:r>
      <w:r w:rsidR="003B32D4">
        <w:rPr>
          <w:rFonts w:ascii="Arial" w:hAnsi="Arial" w:cs="Arial"/>
        </w:rPr>
        <w:t xml:space="preserve">) Pasal </w:t>
      </w:r>
      <w:proofErr w:type="spellStart"/>
      <w:r w:rsidR="003B32D4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, </w:t>
      </w:r>
      <w:r w:rsidR="00B832D5">
        <w:rPr>
          <w:rFonts w:ascii="Arial" w:hAnsi="Arial" w:cs="Arial"/>
        </w:rPr>
        <w:t xml:space="preserve">Para </w:t>
      </w:r>
      <w:proofErr w:type="spellStart"/>
      <w:r w:rsidR="00B832D5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sepakat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mengesampingkan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keberlakuan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pasal</w:t>
      </w:r>
      <w:proofErr w:type="spellEnd"/>
      <w:r w:rsidRPr="007B3497">
        <w:rPr>
          <w:rFonts w:ascii="Arial" w:hAnsi="Arial" w:cs="Arial"/>
        </w:rPr>
        <w:t xml:space="preserve"> 12</w:t>
      </w:r>
      <w:r w:rsidR="00DE6838">
        <w:rPr>
          <w:rFonts w:ascii="Arial" w:hAnsi="Arial" w:cs="Arial"/>
        </w:rPr>
        <w:t xml:space="preserve">66 Kitab </w:t>
      </w:r>
      <w:proofErr w:type="spellStart"/>
      <w:r w:rsidR="00DE6838">
        <w:rPr>
          <w:rFonts w:ascii="Arial" w:hAnsi="Arial" w:cs="Arial"/>
        </w:rPr>
        <w:t>Undang-undang</w:t>
      </w:r>
      <w:proofErr w:type="spellEnd"/>
      <w:r w:rsidRPr="007B3497">
        <w:rPr>
          <w:rFonts w:ascii="Arial" w:hAnsi="Arial" w:cs="Arial"/>
        </w:rPr>
        <w:t xml:space="preserve"> Hukum </w:t>
      </w:r>
      <w:proofErr w:type="spellStart"/>
      <w:r w:rsidRPr="007B3497">
        <w:rPr>
          <w:rFonts w:ascii="Arial" w:hAnsi="Arial" w:cs="Arial"/>
        </w:rPr>
        <w:t>Perdata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sepanjang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putusan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pengadilan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diperlukan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untuk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pengakhiran</w:t>
      </w:r>
      <w:proofErr w:type="spellEnd"/>
      <w:r w:rsidR="00761D92">
        <w:rPr>
          <w:rFonts w:ascii="Arial" w:hAnsi="Arial" w:cs="Arial"/>
        </w:rPr>
        <w:t xml:space="preserve"> </w:t>
      </w:r>
      <w:proofErr w:type="spellStart"/>
      <w:r w:rsidR="00761D92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, </w:t>
      </w:r>
      <w:proofErr w:type="spellStart"/>
      <w:r w:rsidRPr="007B3497">
        <w:rPr>
          <w:rFonts w:ascii="Arial" w:hAnsi="Arial" w:cs="Arial"/>
        </w:rPr>
        <w:t>sehingga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pengakhiran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akan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berlaku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efektif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4748C9">
        <w:rPr>
          <w:rFonts w:ascii="Arial" w:hAnsi="Arial" w:cs="Arial"/>
        </w:rPr>
        <w:t>dalam</w:t>
      </w:r>
      <w:proofErr w:type="spellEnd"/>
      <w:r w:rsidR="004748C9">
        <w:rPr>
          <w:rFonts w:ascii="Arial" w:hAnsi="Arial" w:cs="Arial"/>
        </w:rPr>
        <w:t xml:space="preserve"> </w:t>
      </w:r>
      <w:proofErr w:type="spellStart"/>
      <w:r w:rsidR="004748C9">
        <w:rPr>
          <w:rFonts w:ascii="Arial" w:hAnsi="Arial" w:cs="Arial"/>
        </w:rPr>
        <w:t>waktu</w:t>
      </w:r>
      <w:proofErr w:type="spellEnd"/>
      <w:r w:rsidRPr="007B3497">
        <w:rPr>
          <w:rFonts w:ascii="Arial" w:hAnsi="Arial" w:cs="Arial"/>
        </w:rPr>
        <w:t xml:space="preserve"> 30 (</w:t>
      </w:r>
      <w:proofErr w:type="spellStart"/>
      <w:r w:rsidRPr="007B3497">
        <w:rPr>
          <w:rFonts w:ascii="Arial" w:hAnsi="Arial" w:cs="Arial"/>
        </w:rPr>
        <w:t>tiga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puluh</w:t>
      </w:r>
      <w:proofErr w:type="spellEnd"/>
      <w:r w:rsidR="001B2BD4">
        <w:rPr>
          <w:rFonts w:ascii="Arial" w:hAnsi="Arial" w:cs="Arial"/>
        </w:rPr>
        <w:t>)</w:t>
      </w:r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setelah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diterimanya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pemberitahuan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tertulis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="00DE6838">
        <w:rPr>
          <w:rFonts w:ascii="Arial" w:hAnsi="Arial" w:cs="Arial"/>
        </w:rPr>
        <w:t>P</w:t>
      </w:r>
      <w:r w:rsidRPr="007B3497">
        <w:rPr>
          <w:rFonts w:ascii="Arial" w:hAnsi="Arial" w:cs="Arial"/>
        </w:rPr>
        <w:t>ihak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terikat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dalam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>.</w:t>
      </w:r>
    </w:p>
    <w:p w14:paraId="75CBCF3D" w14:textId="77777777" w:rsidR="0095498C" w:rsidRDefault="0095498C" w:rsidP="00A637EF">
      <w:pPr>
        <w:pStyle w:val="ListParagraph"/>
        <w:rPr>
          <w:rFonts w:ascii="Arial" w:hAnsi="Arial" w:cs="Arial"/>
        </w:rPr>
      </w:pPr>
    </w:p>
    <w:p w14:paraId="4DC1A625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230C0B">
        <w:rPr>
          <w:rFonts w:ascii="Arial" w:hAnsi="Arial" w:cs="Arial"/>
          <w:b/>
        </w:rPr>
        <w:t>5</w:t>
      </w:r>
    </w:p>
    <w:p w14:paraId="4DC1A626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PENYELESAIAN SENGKETA</w:t>
      </w:r>
    </w:p>
    <w:p w14:paraId="4DC1A627" w14:textId="77777777" w:rsidR="003B32D4" w:rsidRPr="00DE6838" w:rsidRDefault="003B32D4" w:rsidP="001F10EB">
      <w:pPr>
        <w:jc w:val="center"/>
        <w:rPr>
          <w:rFonts w:ascii="Arial" w:hAnsi="Arial" w:cs="Arial"/>
          <w:b/>
        </w:rPr>
      </w:pPr>
    </w:p>
    <w:p w14:paraId="4DC1A628" w14:textId="77777777" w:rsidR="007A041B" w:rsidRPr="007B3497" w:rsidRDefault="007A041B" w:rsidP="001F10EB">
      <w:pPr>
        <w:jc w:val="both"/>
        <w:rPr>
          <w:rFonts w:ascii="Arial" w:hAnsi="Arial" w:cs="Arial"/>
        </w:rPr>
      </w:pP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di </w:t>
      </w:r>
      <w:proofErr w:type="spellStart"/>
      <w:r w:rsidRPr="007B3497">
        <w:rPr>
          <w:rFonts w:ascii="Arial" w:hAnsi="Arial" w:cs="Arial"/>
        </w:rPr>
        <w:t>kemudian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hari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terjadi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ketidaksepakatan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terhadap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penafsiran</w:t>
      </w:r>
      <w:proofErr w:type="spellEnd"/>
      <w:r w:rsidRPr="007B3497">
        <w:rPr>
          <w:rFonts w:ascii="Arial" w:hAnsi="Arial" w:cs="Arial"/>
        </w:rPr>
        <w:t xml:space="preserve"> dan</w:t>
      </w:r>
      <w:r w:rsidR="00DE6838">
        <w:rPr>
          <w:rFonts w:ascii="Arial" w:hAnsi="Arial" w:cs="Arial"/>
        </w:rPr>
        <w:t>/</w:t>
      </w:r>
      <w:proofErr w:type="spellStart"/>
      <w:r w:rsidRPr="007B3497">
        <w:rPr>
          <w:rFonts w:ascii="Arial" w:hAnsi="Arial" w:cs="Arial"/>
        </w:rPr>
        <w:t>atau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pelaksanaan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, </w:t>
      </w:r>
      <w:r w:rsidR="006B05BB">
        <w:rPr>
          <w:rFonts w:ascii="Arial" w:hAnsi="Arial" w:cs="Arial"/>
        </w:rPr>
        <w:t xml:space="preserve">Para </w:t>
      </w:r>
      <w:proofErr w:type="spellStart"/>
      <w:r w:rsidR="006B05BB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sepakat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melakukan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musyawarah</w:t>
      </w:r>
      <w:proofErr w:type="spellEnd"/>
      <w:r w:rsidRPr="007B3497">
        <w:rPr>
          <w:rFonts w:ascii="Arial" w:hAnsi="Arial" w:cs="Arial"/>
        </w:rPr>
        <w:t xml:space="preserve">. </w:t>
      </w:r>
      <w:proofErr w:type="spellStart"/>
      <w:r w:rsidRPr="007B3497">
        <w:rPr>
          <w:rFonts w:ascii="Arial" w:hAnsi="Arial" w:cs="Arial"/>
        </w:rPr>
        <w:t>Apabila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musyawarah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dimaksud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mencapai</w:t>
      </w:r>
      <w:proofErr w:type="spellEnd"/>
      <w:r w:rsidRPr="007B3497">
        <w:rPr>
          <w:rFonts w:ascii="Arial" w:hAnsi="Arial" w:cs="Arial"/>
        </w:rPr>
        <w:t xml:space="preserve"> kata </w:t>
      </w:r>
      <w:proofErr w:type="spellStart"/>
      <w:r w:rsidRPr="007B3497">
        <w:rPr>
          <w:rFonts w:ascii="Arial" w:hAnsi="Arial" w:cs="Arial"/>
        </w:rPr>
        <w:t>sepakat</w:t>
      </w:r>
      <w:proofErr w:type="spellEnd"/>
      <w:r w:rsidRPr="007B3497">
        <w:rPr>
          <w:rFonts w:ascii="Arial" w:hAnsi="Arial" w:cs="Arial"/>
        </w:rPr>
        <w:t xml:space="preserve">, </w:t>
      </w:r>
      <w:r w:rsidR="00FF1AF5">
        <w:rPr>
          <w:rFonts w:ascii="Arial" w:hAnsi="Arial" w:cs="Arial"/>
        </w:rPr>
        <w:t xml:space="preserve">Para </w:t>
      </w:r>
      <w:proofErr w:type="spellStart"/>
      <w:r w:rsidR="00FF1AF5">
        <w:rPr>
          <w:rFonts w:ascii="Arial" w:hAnsi="Arial" w:cs="Arial"/>
        </w:rPr>
        <w:t>Pihak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sepakat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untuk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menyelesaikan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sengketa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melalui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kedudukan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Pengadilan</w:t>
      </w:r>
      <w:proofErr w:type="spellEnd"/>
      <w:r w:rsidRPr="007B3497">
        <w:rPr>
          <w:rFonts w:ascii="Arial" w:hAnsi="Arial" w:cs="Arial"/>
          <w:color w:val="000000"/>
        </w:rPr>
        <w:t xml:space="preserve"> Negeri</w:t>
      </w:r>
      <w:r w:rsidR="00A328CA">
        <w:rPr>
          <w:rFonts w:ascii="Arial" w:hAnsi="Arial" w:cs="Arial"/>
          <w:color w:val="000000"/>
        </w:rPr>
        <w:t xml:space="preserve"> </w:t>
      </w:r>
      <w:proofErr w:type="spellStart"/>
      <w:r w:rsidR="00A328CA">
        <w:rPr>
          <w:rFonts w:ascii="Arial" w:hAnsi="Arial" w:cs="Arial"/>
          <w:color w:val="000000"/>
        </w:rPr>
        <w:t>dimana</w:t>
      </w:r>
      <w:proofErr w:type="spellEnd"/>
      <w:r w:rsidR="00A328CA">
        <w:rPr>
          <w:rFonts w:ascii="Arial" w:hAnsi="Arial" w:cs="Arial"/>
          <w:color w:val="000000"/>
        </w:rPr>
        <w:t xml:space="preserve"> </w:t>
      </w:r>
      <w:proofErr w:type="spellStart"/>
      <w:r w:rsidR="00A328CA">
        <w:rPr>
          <w:rFonts w:ascii="Arial" w:hAnsi="Arial" w:cs="Arial"/>
          <w:color w:val="000000"/>
        </w:rPr>
        <w:t>Obyek</w:t>
      </w:r>
      <w:proofErr w:type="spellEnd"/>
      <w:r w:rsidR="00A328CA">
        <w:rPr>
          <w:rFonts w:ascii="Arial" w:hAnsi="Arial" w:cs="Arial"/>
          <w:color w:val="000000"/>
        </w:rPr>
        <w:t xml:space="preserve"> Sewa </w:t>
      </w:r>
      <w:proofErr w:type="spellStart"/>
      <w:r w:rsidR="00A328CA">
        <w:rPr>
          <w:rFonts w:ascii="Arial" w:hAnsi="Arial" w:cs="Arial"/>
          <w:color w:val="000000"/>
        </w:rPr>
        <w:t>berada</w:t>
      </w:r>
      <w:proofErr w:type="spellEnd"/>
      <w:r w:rsidR="00A328CA">
        <w:rPr>
          <w:rFonts w:ascii="Arial" w:hAnsi="Arial" w:cs="Arial"/>
          <w:color w:val="000000"/>
        </w:rPr>
        <w:t>.</w:t>
      </w:r>
    </w:p>
    <w:p w14:paraId="4DC1A629" w14:textId="77777777" w:rsidR="007A041B" w:rsidRPr="00914B8D" w:rsidRDefault="007A041B" w:rsidP="001F10EB">
      <w:pPr>
        <w:jc w:val="center"/>
        <w:rPr>
          <w:rFonts w:ascii="Arial" w:hAnsi="Arial" w:cs="Arial"/>
          <w:sz w:val="28"/>
          <w:szCs w:val="28"/>
        </w:rPr>
      </w:pPr>
    </w:p>
    <w:p w14:paraId="4DC1A62A" w14:textId="77777777" w:rsidR="007A041B" w:rsidRPr="00ED7A79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PASAL 1</w:t>
      </w:r>
      <w:r w:rsidR="00691E3C">
        <w:rPr>
          <w:rFonts w:ascii="Arial" w:hAnsi="Arial" w:cs="Arial"/>
          <w:b/>
        </w:rPr>
        <w:t>6</w:t>
      </w:r>
    </w:p>
    <w:p w14:paraId="4DC1A62B" w14:textId="77777777" w:rsidR="007A041B" w:rsidRDefault="007A041B" w:rsidP="001F10EB">
      <w:pPr>
        <w:jc w:val="center"/>
        <w:rPr>
          <w:rFonts w:ascii="Arial" w:hAnsi="Arial" w:cs="Arial"/>
          <w:b/>
        </w:rPr>
      </w:pPr>
      <w:r w:rsidRPr="00ED7A79">
        <w:rPr>
          <w:rFonts w:ascii="Arial" w:hAnsi="Arial" w:cs="Arial"/>
          <w:b/>
        </w:rPr>
        <w:t>LAIN-LAIN</w:t>
      </w:r>
    </w:p>
    <w:p w14:paraId="4DC1A62C" w14:textId="77777777" w:rsidR="003B32D4" w:rsidRPr="006C35E2" w:rsidRDefault="003B32D4" w:rsidP="001F10EB">
      <w:pPr>
        <w:jc w:val="center"/>
        <w:rPr>
          <w:rFonts w:ascii="Arial" w:hAnsi="Arial" w:cs="Arial"/>
          <w:b/>
        </w:rPr>
      </w:pPr>
    </w:p>
    <w:p w14:paraId="4DC1A62D" w14:textId="77777777" w:rsidR="004748C9" w:rsidRPr="004748C9" w:rsidRDefault="004748C9" w:rsidP="003B32D4">
      <w:pPr>
        <w:numPr>
          <w:ilvl w:val="1"/>
          <w:numId w:val="35"/>
        </w:numPr>
        <w:tabs>
          <w:tab w:val="left" w:pos="540"/>
        </w:tabs>
        <w:ind w:left="540" w:hanging="540"/>
        <w:jc w:val="both"/>
        <w:rPr>
          <w:rFonts w:ascii="Arial" w:hAnsi="Arial" w:cs="Arial"/>
          <w:color w:val="000000"/>
        </w:rPr>
      </w:pPr>
      <w:proofErr w:type="spellStart"/>
      <w:r w:rsidRPr="004748C9">
        <w:rPr>
          <w:rFonts w:ascii="Arial" w:hAnsi="Arial" w:cs="Arial"/>
        </w:rPr>
        <w:t>Perjanjian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ini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diatur</w:t>
      </w:r>
      <w:proofErr w:type="spellEnd"/>
      <w:r w:rsidRPr="004748C9">
        <w:rPr>
          <w:rFonts w:ascii="Arial" w:hAnsi="Arial" w:cs="Arial"/>
        </w:rPr>
        <w:t xml:space="preserve"> oleh, </w:t>
      </w:r>
      <w:proofErr w:type="spellStart"/>
      <w:r w:rsidRPr="004748C9">
        <w:rPr>
          <w:rFonts w:ascii="Arial" w:hAnsi="Arial" w:cs="Arial"/>
        </w:rPr>
        <w:t>ditafsirkan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berdasarkan</w:t>
      </w:r>
      <w:proofErr w:type="spellEnd"/>
      <w:r w:rsidRPr="004748C9">
        <w:rPr>
          <w:rFonts w:ascii="Arial" w:hAnsi="Arial" w:cs="Arial"/>
        </w:rPr>
        <w:t xml:space="preserve"> dan </w:t>
      </w:r>
      <w:proofErr w:type="spellStart"/>
      <w:r w:rsidRPr="004748C9">
        <w:rPr>
          <w:rFonts w:ascii="Arial" w:hAnsi="Arial" w:cs="Arial"/>
        </w:rPr>
        <w:t>tunduk</w:t>
      </w:r>
      <w:proofErr w:type="spellEnd"/>
      <w:r w:rsidRPr="004748C9">
        <w:rPr>
          <w:rFonts w:ascii="Arial" w:hAnsi="Arial" w:cs="Arial"/>
        </w:rPr>
        <w:t xml:space="preserve"> pada </w:t>
      </w:r>
      <w:proofErr w:type="spellStart"/>
      <w:r w:rsidRPr="004748C9">
        <w:rPr>
          <w:rFonts w:ascii="Arial" w:hAnsi="Arial" w:cs="Arial"/>
        </w:rPr>
        <w:t>hukum</w:t>
      </w:r>
      <w:proofErr w:type="spellEnd"/>
      <w:r w:rsidRPr="004748C9">
        <w:rPr>
          <w:rFonts w:ascii="Arial" w:hAnsi="Arial" w:cs="Arial"/>
        </w:rPr>
        <w:t xml:space="preserve"> Republik Indonesia.</w:t>
      </w:r>
    </w:p>
    <w:p w14:paraId="4DC1A62E" w14:textId="77777777" w:rsidR="004748C9" w:rsidRPr="004748C9" w:rsidRDefault="004748C9" w:rsidP="004748C9">
      <w:pPr>
        <w:tabs>
          <w:tab w:val="left" w:pos="540"/>
        </w:tabs>
        <w:ind w:left="540"/>
        <w:jc w:val="both"/>
        <w:rPr>
          <w:rFonts w:ascii="Arial" w:hAnsi="Arial" w:cs="Arial"/>
          <w:color w:val="000000"/>
        </w:rPr>
      </w:pPr>
    </w:p>
    <w:p w14:paraId="4DC1A62F" w14:textId="77777777" w:rsidR="006C35E2" w:rsidRPr="004748C9" w:rsidRDefault="004748C9" w:rsidP="003B32D4">
      <w:pPr>
        <w:numPr>
          <w:ilvl w:val="1"/>
          <w:numId w:val="35"/>
        </w:numPr>
        <w:tabs>
          <w:tab w:val="left" w:pos="540"/>
        </w:tabs>
        <w:ind w:left="540" w:hanging="540"/>
        <w:jc w:val="both"/>
        <w:rPr>
          <w:rFonts w:ascii="Arial" w:hAnsi="Arial" w:cs="Arial"/>
          <w:color w:val="000000"/>
        </w:rPr>
      </w:pPr>
      <w:proofErr w:type="spellStart"/>
      <w:r w:rsidRPr="004748C9">
        <w:rPr>
          <w:rFonts w:ascii="Arial" w:hAnsi="Arial" w:cs="Arial"/>
        </w:rPr>
        <w:t>Apabila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selama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berlakunya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Perjanjian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ini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terdapat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menjadi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karena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hukum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atau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bertentangan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perundangan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berlaku</w:t>
      </w:r>
      <w:proofErr w:type="spellEnd"/>
      <w:r w:rsidRPr="004748C9">
        <w:rPr>
          <w:rFonts w:ascii="Arial" w:hAnsi="Arial" w:cs="Arial"/>
        </w:rPr>
        <w:t xml:space="preserve"> di wilayah </w:t>
      </w:r>
      <w:proofErr w:type="spellStart"/>
      <w:r w:rsidRPr="004748C9">
        <w:rPr>
          <w:rFonts w:ascii="Arial" w:hAnsi="Arial" w:cs="Arial"/>
        </w:rPr>
        <w:t>hukum</w:t>
      </w:r>
      <w:proofErr w:type="spellEnd"/>
      <w:r w:rsidRPr="004748C9">
        <w:rPr>
          <w:rFonts w:ascii="Arial" w:hAnsi="Arial" w:cs="Arial"/>
        </w:rPr>
        <w:t xml:space="preserve"> Negara Republik Indonesia, </w:t>
      </w:r>
      <w:proofErr w:type="spellStart"/>
      <w:r w:rsidRPr="004748C9">
        <w:rPr>
          <w:rFonts w:ascii="Arial" w:hAnsi="Arial" w:cs="Arial"/>
        </w:rPr>
        <w:t>selanjutnya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dimengerti</w:t>
      </w:r>
      <w:proofErr w:type="spellEnd"/>
      <w:r w:rsidRPr="004748C9">
        <w:rPr>
          <w:rFonts w:ascii="Arial" w:hAnsi="Arial" w:cs="Arial"/>
        </w:rPr>
        <w:t xml:space="preserve"> dan </w:t>
      </w:r>
      <w:proofErr w:type="spellStart"/>
      <w:r w:rsidRPr="004748C9">
        <w:rPr>
          <w:rFonts w:ascii="Arial" w:hAnsi="Arial" w:cs="Arial"/>
        </w:rPr>
        <w:t>disetujui</w:t>
      </w:r>
      <w:proofErr w:type="spellEnd"/>
      <w:r w:rsidRPr="004748C9">
        <w:rPr>
          <w:rFonts w:ascii="Arial" w:hAnsi="Arial" w:cs="Arial"/>
        </w:rPr>
        <w:t xml:space="preserve"> oleh Para </w:t>
      </w:r>
      <w:proofErr w:type="spellStart"/>
      <w:r w:rsidRPr="004748C9">
        <w:rPr>
          <w:rFonts w:ascii="Arial" w:hAnsi="Arial" w:cs="Arial"/>
        </w:rPr>
        <w:t>Pihak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bahwa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atau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bertentangan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perundangan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tersebut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mengakibatkan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berakhirnya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menjadi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batal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atau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dilaksanakannya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Perjanjian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ini</w:t>
      </w:r>
      <w:proofErr w:type="spellEnd"/>
      <w:r w:rsidRPr="004748C9">
        <w:rPr>
          <w:rFonts w:ascii="Arial" w:hAnsi="Arial" w:cs="Arial"/>
        </w:rPr>
        <w:t xml:space="preserve">.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tidak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atau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bertentangan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perundangan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tersebut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selanjutnya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akan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digantikan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berdasarkan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kesepakatan</w:t>
      </w:r>
      <w:proofErr w:type="spellEnd"/>
      <w:r w:rsidRPr="004748C9">
        <w:rPr>
          <w:rFonts w:ascii="Arial" w:hAnsi="Arial" w:cs="Arial"/>
        </w:rPr>
        <w:t xml:space="preserve"> Para </w:t>
      </w:r>
      <w:proofErr w:type="spellStart"/>
      <w:r w:rsidRPr="004748C9">
        <w:rPr>
          <w:rFonts w:ascii="Arial" w:hAnsi="Arial" w:cs="Arial"/>
        </w:rPr>
        <w:t>Pihak</w:t>
      </w:r>
      <w:proofErr w:type="spellEnd"/>
      <w:r w:rsidRPr="004748C9">
        <w:rPr>
          <w:rFonts w:ascii="Arial" w:hAnsi="Arial" w:cs="Arial"/>
        </w:rPr>
        <w:t xml:space="preserve">,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lain yang </w:t>
      </w:r>
      <w:proofErr w:type="spellStart"/>
      <w:r w:rsidRPr="004748C9">
        <w:rPr>
          <w:rFonts w:ascii="Arial" w:hAnsi="Arial" w:cs="Arial"/>
        </w:rPr>
        <w:t>sah</w:t>
      </w:r>
      <w:proofErr w:type="spellEnd"/>
      <w:r w:rsidRPr="004748C9">
        <w:rPr>
          <w:rFonts w:ascii="Arial" w:hAnsi="Arial" w:cs="Arial"/>
        </w:rPr>
        <w:t xml:space="preserve"> dan </w:t>
      </w:r>
      <w:proofErr w:type="spellStart"/>
      <w:r w:rsidRPr="004748C9">
        <w:rPr>
          <w:rFonts w:ascii="Arial" w:hAnsi="Arial" w:cs="Arial"/>
        </w:rPr>
        <w:t>dapat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dilaksanakan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secara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komersial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mempunyai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pengertian</w:t>
      </w:r>
      <w:proofErr w:type="spellEnd"/>
      <w:r w:rsidRPr="004748C9">
        <w:rPr>
          <w:rFonts w:ascii="Arial" w:hAnsi="Arial" w:cs="Arial"/>
        </w:rPr>
        <w:t xml:space="preserve"> dan </w:t>
      </w:r>
      <w:proofErr w:type="spellStart"/>
      <w:r w:rsidRPr="004748C9">
        <w:rPr>
          <w:rFonts w:ascii="Arial" w:hAnsi="Arial" w:cs="Arial"/>
        </w:rPr>
        <w:t>akibat</w:t>
      </w:r>
      <w:proofErr w:type="spellEnd"/>
      <w:r w:rsidRPr="004748C9">
        <w:rPr>
          <w:rFonts w:ascii="Arial" w:hAnsi="Arial" w:cs="Arial"/>
        </w:rPr>
        <w:t xml:space="preserve"> yang paling </w:t>
      </w:r>
      <w:proofErr w:type="spellStart"/>
      <w:r w:rsidRPr="004748C9">
        <w:rPr>
          <w:rFonts w:ascii="Arial" w:hAnsi="Arial" w:cs="Arial"/>
        </w:rPr>
        <w:t>dekat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dengan</w:t>
      </w:r>
      <w:proofErr w:type="spellEnd"/>
      <w:r w:rsidRPr="004748C9">
        <w:rPr>
          <w:rFonts w:ascii="Arial" w:hAnsi="Arial" w:cs="Arial"/>
        </w:rPr>
        <w:t xml:space="preserve"> </w:t>
      </w:r>
      <w:proofErr w:type="spellStart"/>
      <w:r w:rsidRPr="004748C9">
        <w:rPr>
          <w:rFonts w:ascii="Arial" w:hAnsi="Arial" w:cs="Arial"/>
        </w:rPr>
        <w:t>ketentuan</w:t>
      </w:r>
      <w:proofErr w:type="spellEnd"/>
      <w:r w:rsidRPr="004748C9">
        <w:rPr>
          <w:rFonts w:ascii="Arial" w:hAnsi="Arial" w:cs="Arial"/>
        </w:rPr>
        <w:t xml:space="preserve"> yang </w:t>
      </w:r>
      <w:proofErr w:type="spellStart"/>
      <w:r w:rsidRPr="004748C9">
        <w:rPr>
          <w:rFonts w:ascii="Arial" w:hAnsi="Arial" w:cs="Arial"/>
        </w:rPr>
        <w:t>digantikan</w:t>
      </w:r>
      <w:proofErr w:type="spellEnd"/>
      <w:r w:rsidR="006C35E2" w:rsidRPr="004748C9">
        <w:rPr>
          <w:rFonts w:ascii="Arial" w:hAnsi="Arial" w:cs="Arial"/>
          <w:color w:val="000000"/>
        </w:rPr>
        <w:t>.</w:t>
      </w:r>
    </w:p>
    <w:p w14:paraId="4DC1A630" w14:textId="77777777" w:rsidR="003B32D4" w:rsidRPr="0047584B" w:rsidRDefault="003B32D4" w:rsidP="0047584B">
      <w:pPr>
        <w:tabs>
          <w:tab w:val="left" w:pos="540"/>
        </w:tabs>
        <w:ind w:left="540"/>
        <w:jc w:val="both"/>
        <w:rPr>
          <w:rFonts w:ascii="Arial" w:hAnsi="Arial" w:cs="Arial"/>
          <w:color w:val="000000"/>
        </w:rPr>
      </w:pPr>
    </w:p>
    <w:p w14:paraId="4DC1A631" w14:textId="77777777" w:rsidR="00430748" w:rsidRPr="00430748" w:rsidRDefault="00430748" w:rsidP="003B32D4">
      <w:pPr>
        <w:numPr>
          <w:ilvl w:val="1"/>
          <w:numId w:val="35"/>
        </w:numPr>
        <w:tabs>
          <w:tab w:val="left" w:pos="540"/>
        </w:tabs>
        <w:ind w:left="540" w:hanging="540"/>
        <w:jc w:val="both"/>
        <w:rPr>
          <w:rFonts w:ascii="Arial" w:hAnsi="Arial" w:cs="Arial"/>
          <w:color w:val="000000"/>
        </w:rPr>
      </w:pPr>
      <w:proofErr w:type="spellStart"/>
      <w:r w:rsidRPr="00C71DF7">
        <w:rPr>
          <w:rFonts w:ascii="Arial" w:hAnsi="Arial" w:cs="Arial"/>
        </w:rPr>
        <w:t>Perjanjian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mencakup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seluruh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persetujuan</w:t>
      </w:r>
      <w:proofErr w:type="spellEnd"/>
      <w:r w:rsidRPr="00C71DF7">
        <w:rPr>
          <w:rFonts w:ascii="Arial" w:hAnsi="Arial" w:cs="Arial"/>
        </w:rPr>
        <w:t xml:space="preserve"> dan </w:t>
      </w:r>
      <w:proofErr w:type="spellStart"/>
      <w:r w:rsidRPr="00C71DF7">
        <w:rPr>
          <w:rFonts w:ascii="Arial" w:hAnsi="Arial" w:cs="Arial"/>
        </w:rPr>
        <w:t>kesepakatan</w:t>
      </w:r>
      <w:proofErr w:type="spellEnd"/>
      <w:r w:rsidRPr="00C71DF7">
        <w:rPr>
          <w:rFonts w:ascii="Arial" w:hAnsi="Arial" w:cs="Arial"/>
        </w:rPr>
        <w:t xml:space="preserve"> Para </w:t>
      </w:r>
      <w:proofErr w:type="spellStart"/>
      <w:r w:rsidRPr="00C71DF7">
        <w:rPr>
          <w:rFonts w:ascii="Arial" w:hAnsi="Arial" w:cs="Arial"/>
        </w:rPr>
        <w:t>Pihak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mengenai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isi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Perjanjian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 xml:space="preserve">, dan </w:t>
      </w:r>
      <w:proofErr w:type="spellStart"/>
      <w:r w:rsidRPr="00C71DF7">
        <w:rPr>
          <w:rFonts w:ascii="Arial" w:hAnsi="Arial" w:cs="Arial"/>
        </w:rPr>
        <w:t>dengan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demikian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menggantikan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semua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persetujuan</w:t>
      </w:r>
      <w:proofErr w:type="spellEnd"/>
      <w:r w:rsidRPr="00C71DF7">
        <w:rPr>
          <w:rFonts w:ascii="Arial" w:hAnsi="Arial" w:cs="Arial"/>
        </w:rPr>
        <w:t xml:space="preserve">, </w:t>
      </w:r>
      <w:proofErr w:type="spellStart"/>
      <w:r w:rsidRPr="00C71DF7">
        <w:rPr>
          <w:rFonts w:ascii="Arial" w:hAnsi="Arial" w:cs="Arial"/>
        </w:rPr>
        <w:t>baik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lisan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maupun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tertulis</w:t>
      </w:r>
      <w:proofErr w:type="spellEnd"/>
      <w:r w:rsidRPr="00C71DF7">
        <w:rPr>
          <w:rFonts w:ascii="Arial" w:hAnsi="Arial" w:cs="Arial"/>
        </w:rPr>
        <w:t xml:space="preserve">, yang </w:t>
      </w:r>
      <w:proofErr w:type="spellStart"/>
      <w:r w:rsidRPr="00C71DF7">
        <w:rPr>
          <w:rFonts w:ascii="Arial" w:hAnsi="Arial" w:cs="Arial"/>
        </w:rPr>
        <w:t>pernah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dicapai</w:t>
      </w:r>
      <w:proofErr w:type="spellEnd"/>
      <w:r w:rsidRPr="00C71DF7">
        <w:rPr>
          <w:rFonts w:ascii="Arial" w:hAnsi="Arial" w:cs="Arial"/>
        </w:rPr>
        <w:t xml:space="preserve"> oleh Para </w:t>
      </w:r>
      <w:proofErr w:type="spellStart"/>
      <w:r w:rsidRPr="00C71DF7">
        <w:rPr>
          <w:rFonts w:ascii="Arial" w:hAnsi="Arial" w:cs="Arial"/>
        </w:rPr>
        <w:t>Pihak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mengenai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hal</w:t>
      </w:r>
      <w:proofErr w:type="spellEnd"/>
      <w:r w:rsidRPr="00C71DF7">
        <w:rPr>
          <w:rFonts w:ascii="Arial" w:hAnsi="Arial" w:cs="Arial"/>
        </w:rPr>
        <w:t xml:space="preserve"> yang </w:t>
      </w:r>
      <w:proofErr w:type="spellStart"/>
      <w:r w:rsidRPr="00C71DF7">
        <w:rPr>
          <w:rFonts w:ascii="Arial" w:hAnsi="Arial" w:cs="Arial"/>
        </w:rPr>
        <w:t>sama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sebelum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tanggal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Perjanjian</w:t>
      </w:r>
      <w:proofErr w:type="spellEnd"/>
      <w:r w:rsidRPr="00C71DF7">
        <w:rPr>
          <w:rFonts w:ascii="Arial" w:hAnsi="Arial" w:cs="Arial"/>
        </w:rPr>
        <w:t xml:space="preserve"> </w:t>
      </w:r>
      <w:proofErr w:type="spellStart"/>
      <w:r w:rsidRPr="00C71DF7">
        <w:rPr>
          <w:rFonts w:ascii="Arial" w:hAnsi="Arial" w:cs="Arial"/>
        </w:rPr>
        <w:t>ini</w:t>
      </w:r>
      <w:proofErr w:type="spellEnd"/>
      <w:r w:rsidRPr="00C71DF7">
        <w:rPr>
          <w:rFonts w:ascii="Arial" w:hAnsi="Arial" w:cs="Arial"/>
        </w:rPr>
        <w:t>.</w:t>
      </w:r>
    </w:p>
    <w:p w14:paraId="4DC1A632" w14:textId="77777777" w:rsidR="003B32D4" w:rsidRPr="0047584B" w:rsidRDefault="003B32D4" w:rsidP="0047584B">
      <w:pPr>
        <w:tabs>
          <w:tab w:val="left" w:pos="540"/>
        </w:tabs>
        <w:ind w:left="540"/>
        <w:jc w:val="both"/>
        <w:rPr>
          <w:rFonts w:ascii="Arial" w:hAnsi="Arial" w:cs="Arial"/>
          <w:color w:val="000000"/>
        </w:rPr>
      </w:pPr>
    </w:p>
    <w:p w14:paraId="4DC1A633" w14:textId="48A30966" w:rsidR="007A041B" w:rsidRPr="00430748" w:rsidRDefault="007A041B" w:rsidP="00914B8D">
      <w:pPr>
        <w:numPr>
          <w:ilvl w:val="1"/>
          <w:numId w:val="35"/>
        </w:numPr>
        <w:tabs>
          <w:tab w:val="left" w:pos="540"/>
        </w:tabs>
        <w:spacing w:after="80"/>
        <w:ind w:left="547" w:hanging="547"/>
        <w:jc w:val="both"/>
        <w:rPr>
          <w:rFonts w:ascii="Arial" w:hAnsi="Arial" w:cs="Arial"/>
          <w:color w:val="000000"/>
        </w:rPr>
      </w:pP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ini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memiliki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lampiran-lampiran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menjadi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bagian</w:t>
      </w:r>
      <w:proofErr w:type="spellEnd"/>
      <w:r w:rsidRPr="007B3497">
        <w:rPr>
          <w:rFonts w:ascii="Arial" w:hAnsi="Arial" w:cs="Arial"/>
        </w:rPr>
        <w:t xml:space="preserve"> yang </w:t>
      </w:r>
      <w:proofErr w:type="spellStart"/>
      <w:r w:rsidRPr="007B3497">
        <w:rPr>
          <w:rFonts w:ascii="Arial" w:hAnsi="Arial" w:cs="Arial"/>
        </w:rPr>
        <w:t>tidak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terpisahkan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dari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</w:rPr>
        <w:t>Perjanjian</w:t>
      </w:r>
      <w:proofErr w:type="spellEnd"/>
      <w:r w:rsidRPr="007B3497">
        <w:rPr>
          <w:rFonts w:ascii="Arial" w:hAnsi="Arial" w:cs="Arial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ini</w:t>
      </w:r>
      <w:proofErr w:type="spellEnd"/>
      <w:r w:rsidRPr="007B3497">
        <w:rPr>
          <w:rFonts w:ascii="Arial" w:hAnsi="Arial" w:cs="Arial"/>
          <w:color w:val="000000"/>
        </w:rPr>
        <w:t xml:space="preserve">, yang </w:t>
      </w:r>
      <w:proofErr w:type="spellStart"/>
      <w:r w:rsidRPr="007B3497">
        <w:rPr>
          <w:rFonts w:ascii="Arial" w:hAnsi="Arial" w:cs="Arial"/>
          <w:color w:val="000000"/>
        </w:rPr>
        <w:t>terdiri</w:t>
      </w:r>
      <w:proofErr w:type="spellEnd"/>
      <w:r w:rsidRPr="007B3497">
        <w:rPr>
          <w:rFonts w:ascii="Arial" w:hAnsi="Arial" w:cs="Arial"/>
          <w:color w:val="000000"/>
        </w:rPr>
        <w:t xml:space="preserve"> </w:t>
      </w:r>
      <w:proofErr w:type="spellStart"/>
      <w:r w:rsidRPr="007B3497">
        <w:rPr>
          <w:rFonts w:ascii="Arial" w:hAnsi="Arial" w:cs="Arial"/>
          <w:color w:val="000000"/>
        </w:rPr>
        <w:t>atas</w:t>
      </w:r>
      <w:proofErr w:type="spellEnd"/>
      <w:r w:rsidRPr="007B3497">
        <w:rPr>
          <w:rFonts w:ascii="Arial" w:hAnsi="Arial" w:cs="Arial"/>
          <w:color w:val="000000"/>
        </w:rPr>
        <w:t xml:space="preserve">: </w:t>
      </w:r>
    </w:p>
    <w:p w14:paraId="4DC1A634" w14:textId="77777777" w:rsidR="007A041B" w:rsidRPr="007B3497" w:rsidRDefault="00430748" w:rsidP="0047584B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Lampiran I</w:t>
      </w:r>
      <w:r>
        <w:rPr>
          <w:rFonts w:ascii="Arial" w:hAnsi="Arial" w:cs="Arial"/>
          <w:color w:val="000000"/>
        </w:rPr>
        <w:tab/>
        <w:t>:</w:t>
      </w:r>
      <w:r w:rsidR="003B32D4">
        <w:rPr>
          <w:rFonts w:ascii="Arial" w:hAnsi="Arial" w:cs="Arial"/>
          <w:color w:val="000000"/>
        </w:rPr>
        <w:tab/>
      </w:r>
      <w:r w:rsidR="007A041B" w:rsidRPr="007B3497">
        <w:rPr>
          <w:rFonts w:ascii="Arial" w:hAnsi="Arial" w:cs="Arial"/>
          <w:color w:val="000000"/>
        </w:rPr>
        <w:t xml:space="preserve">Berita Acara </w:t>
      </w:r>
      <w:proofErr w:type="spellStart"/>
      <w:r w:rsidR="007A041B" w:rsidRPr="007B3497">
        <w:rPr>
          <w:rFonts w:ascii="Arial" w:hAnsi="Arial" w:cs="Arial"/>
          <w:color w:val="000000"/>
        </w:rPr>
        <w:t>Kesepakatan</w:t>
      </w:r>
      <w:proofErr w:type="spellEnd"/>
      <w:r w:rsidR="003B32D4">
        <w:rPr>
          <w:rFonts w:ascii="Arial" w:hAnsi="Arial" w:cs="Arial"/>
          <w:color w:val="000000"/>
        </w:rPr>
        <w:t>;</w:t>
      </w:r>
    </w:p>
    <w:p w14:paraId="4DC1A635" w14:textId="77777777" w:rsidR="007A041B" w:rsidRDefault="00F551D8" w:rsidP="003B32D4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Lampiran II </w:t>
      </w:r>
      <w:r>
        <w:rPr>
          <w:rFonts w:ascii="Arial" w:hAnsi="Arial" w:cs="Arial"/>
        </w:rPr>
        <w:tab/>
        <w:t>:</w:t>
      </w:r>
      <w:r w:rsidR="003B32D4">
        <w:rPr>
          <w:rFonts w:ascii="Arial" w:hAnsi="Arial" w:cs="Arial"/>
        </w:rPr>
        <w:tab/>
        <w:t>B</w:t>
      </w:r>
      <w:r>
        <w:rPr>
          <w:rFonts w:ascii="Arial" w:hAnsi="Arial" w:cs="Arial"/>
        </w:rPr>
        <w:t xml:space="preserve">ukti </w:t>
      </w:r>
      <w:proofErr w:type="spellStart"/>
      <w:r w:rsidR="003B32D4">
        <w:rPr>
          <w:rFonts w:ascii="Arial" w:hAnsi="Arial" w:cs="Arial"/>
        </w:rPr>
        <w:t>K</w:t>
      </w:r>
      <w:r>
        <w:rPr>
          <w:rFonts w:ascii="Arial" w:hAnsi="Arial" w:cs="Arial"/>
        </w:rPr>
        <w:t>epemilikan</w:t>
      </w:r>
      <w:proofErr w:type="spellEnd"/>
      <w:r>
        <w:rPr>
          <w:rFonts w:ascii="Arial" w:hAnsi="Arial" w:cs="Arial"/>
        </w:rPr>
        <w:t xml:space="preserve"> Lahan</w:t>
      </w:r>
      <w:r w:rsidR="003B32D4">
        <w:rPr>
          <w:rFonts w:ascii="Arial" w:hAnsi="Arial" w:cs="Arial"/>
        </w:rPr>
        <w:t>;</w:t>
      </w:r>
    </w:p>
    <w:p w14:paraId="4DC1A636" w14:textId="09733263" w:rsidR="00F551D8" w:rsidRPr="00163ABB" w:rsidRDefault="00F551D8" w:rsidP="003B32D4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Lampiran III </w:t>
      </w:r>
      <w:r>
        <w:rPr>
          <w:rFonts w:ascii="Arial" w:hAnsi="Arial" w:cs="Arial"/>
        </w:rPr>
        <w:tab/>
        <w:t>:</w:t>
      </w:r>
      <w:r w:rsidR="003B32D4">
        <w:rPr>
          <w:rFonts w:ascii="Arial" w:hAnsi="Arial" w:cs="Arial"/>
        </w:rPr>
        <w:tab/>
      </w:r>
      <w:r w:rsidR="00163ABB" w:rsidRPr="007B3497">
        <w:rPr>
          <w:rFonts w:ascii="Arial" w:hAnsi="Arial" w:cs="Arial"/>
          <w:color w:val="000000"/>
        </w:rPr>
        <w:t xml:space="preserve">Surat </w:t>
      </w:r>
      <w:proofErr w:type="spellStart"/>
      <w:r w:rsidR="003B32D4">
        <w:rPr>
          <w:rFonts w:ascii="Arial" w:hAnsi="Arial" w:cs="Arial"/>
          <w:color w:val="000000"/>
        </w:rPr>
        <w:t>P</w:t>
      </w:r>
      <w:r w:rsidR="00163ABB" w:rsidRPr="007B3497">
        <w:rPr>
          <w:rFonts w:ascii="Arial" w:hAnsi="Arial" w:cs="Arial"/>
          <w:color w:val="000000"/>
        </w:rPr>
        <w:t>ernyataan</w:t>
      </w:r>
      <w:proofErr w:type="spellEnd"/>
      <w:r w:rsidR="00163ABB" w:rsidRPr="007B3497">
        <w:rPr>
          <w:rFonts w:ascii="Arial" w:hAnsi="Arial" w:cs="Arial"/>
          <w:color w:val="000000"/>
        </w:rPr>
        <w:t xml:space="preserve"> </w:t>
      </w:r>
      <w:r w:rsidR="003B32D4">
        <w:rPr>
          <w:rFonts w:ascii="Arial" w:hAnsi="Arial" w:cs="Arial"/>
          <w:color w:val="000000"/>
        </w:rPr>
        <w:t>T</w:t>
      </w:r>
      <w:r w:rsidR="00163ABB" w:rsidRPr="007B3497">
        <w:rPr>
          <w:rFonts w:ascii="Arial" w:hAnsi="Arial" w:cs="Arial"/>
          <w:color w:val="000000"/>
        </w:rPr>
        <w:t xml:space="preserve">idak </w:t>
      </w:r>
      <w:proofErr w:type="spellStart"/>
      <w:r w:rsidR="003B32D4">
        <w:rPr>
          <w:rFonts w:ascii="Arial" w:hAnsi="Arial" w:cs="Arial"/>
          <w:color w:val="000000"/>
        </w:rPr>
        <w:t>S</w:t>
      </w:r>
      <w:r w:rsidR="00163ABB" w:rsidRPr="007B3497">
        <w:rPr>
          <w:rFonts w:ascii="Arial" w:hAnsi="Arial" w:cs="Arial"/>
          <w:color w:val="000000"/>
        </w:rPr>
        <w:t>engketa</w:t>
      </w:r>
      <w:proofErr w:type="spellEnd"/>
      <w:r w:rsidR="00163ABB" w:rsidRPr="007B3497">
        <w:rPr>
          <w:rFonts w:ascii="Arial" w:hAnsi="Arial" w:cs="Arial"/>
          <w:color w:val="000000"/>
        </w:rPr>
        <w:t xml:space="preserve"> </w:t>
      </w:r>
      <w:r w:rsidR="009B780D">
        <w:rPr>
          <w:rFonts w:ascii="Arial" w:hAnsi="Arial" w:cs="Arial"/>
          <w:color w:val="000000"/>
        </w:rPr>
        <w:t xml:space="preserve">dan Tidak Dalam </w:t>
      </w:r>
      <w:proofErr w:type="spellStart"/>
      <w:r w:rsidR="009B780D">
        <w:rPr>
          <w:rFonts w:ascii="Arial" w:hAnsi="Arial" w:cs="Arial"/>
          <w:color w:val="000000"/>
        </w:rPr>
        <w:t>Jaminan</w:t>
      </w:r>
      <w:proofErr w:type="spellEnd"/>
      <w:r w:rsidR="003B32D4">
        <w:rPr>
          <w:rFonts w:ascii="Arial" w:hAnsi="Arial" w:cs="Arial"/>
          <w:color w:val="000000"/>
        </w:rPr>
        <w:t>;</w:t>
      </w:r>
    </w:p>
    <w:p w14:paraId="4DC1A637" w14:textId="2C9744BF" w:rsidR="003B32D4" w:rsidRPr="0047584B" w:rsidRDefault="00163ABB" w:rsidP="003B32D4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Lampiran IV</w:t>
      </w:r>
      <w:r>
        <w:rPr>
          <w:rFonts w:ascii="Arial" w:hAnsi="Arial" w:cs="Arial"/>
          <w:color w:val="000000"/>
        </w:rPr>
        <w:tab/>
        <w:t>:</w:t>
      </w:r>
      <w:r w:rsidR="003B32D4">
        <w:rPr>
          <w:rFonts w:ascii="Arial" w:hAnsi="Arial" w:cs="Arial"/>
          <w:color w:val="000000"/>
        </w:rPr>
        <w:tab/>
      </w:r>
      <w:r w:rsidR="003B32D4" w:rsidRPr="007B3497">
        <w:rPr>
          <w:rFonts w:ascii="Arial" w:hAnsi="Arial" w:cs="Arial"/>
          <w:color w:val="000000"/>
        </w:rPr>
        <w:t xml:space="preserve">Surat </w:t>
      </w:r>
      <w:proofErr w:type="spellStart"/>
      <w:r w:rsidR="003B32D4" w:rsidRPr="007B3497">
        <w:rPr>
          <w:rFonts w:ascii="Arial" w:hAnsi="Arial" w:cs="Arial"/>
          <w:color w:val="000000"/>
        </w:rPr>
        <w:t>Per</w:t>
      </w:r>
      <w:r w:rsidR="009B780D">
        <w:rPr>
          <w:rFonts w:ascii="Arial" w:hAnsi="Arial" w:cs="Arial"/>
          <w:color w:val="000000"/>
        </w:rPr>
        <w:t>setujuan</w:t>
      </w:r>
      <w:proofErr w:type="spellEnd"/>
      <w:r w:rsidR="009B780D">
        <w:rPr>
          <w:rFonts w:ascii="Arial" w:hAnsi="Arial" w:cs="Arial"/>
          <w:color w:val="000000"/>
        </w:rPr>
        <w:t xml:space="preserve"> Lahan dan Jalan</w:t>
      </w:r>
      <w:r w:rsidR="003B32D4">
        <w:rPr>
          <w:rFonts w:ascii="Arial" w:hAnsi="Arial" w:cs="Arial"/>
          <w:color w:val="000000"/>
        </w:rPr>
        <w:t>;</w:t>
      </w:r>
      <w:r w:rsidR="00914B8D">
        <w:rPr>
          <w:rFonts w:ascii="Arial" w:hAnsi="Arial" w:cs="Arial"/>
          <w:color w:val="000000"/>
        </w:rPr>
        <w:t xml:space="preserve"> dan</w:t>
      </w:r>
    </w:p>
    <w:p w14:paraId="4DC1A638" w14:textId="27EB3D6E" w:rsidR="00842D6A" w:rsidRDefault="00842D6A" w:rsidP="0047584B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  <w:color w:val="000000"/>
        </w:rPr>
      </w:pPr>
      <w:r w:rsidRPr="003B32D4">
        <w:rPr>
          <w:rFonts w:ascii="Arial" w:hAnsi="Arial" w:cs="Arial"/>
          <w:color w:val="000000"/>
        </w:rPr>
        <w:t>Lampiran V</w:t>
      </w:r>
      <w:r w:rsidRPr="003B32D4">
        <w:rPr>
          <w:rFonts w:ascii="Arial" w:hAnsi="Arial" w:cs="Arial"/>
          <w:color w:val="000000"/>
        </w:rPr>
        <w:tab/>
        <w:t>:</w:t>
      </w:r>
      <w:r w:rsidR="003B32D4" w:rsidRPr="003B32D4">
        <w:rPr>
          <w:rFonts w:ascii="Arial" w:hAnsi="Arial" w:cs="Arial"/>
          <w:color w:val="000000"/>
        </w:rPr>
        <w:tab/>
      </w:r>
      <w:r w:rsidR="007E519D">
        <w:rPr>
          <w:rFonts w:ascii="Arial" w:hAnsi="Arial" w:cs="Arial"/>
          <w:color w:val="000000"/>
        </w:rPr>
        <w:t xml:space="preserve">Surat </w:t>
      </w:r>
      <w:proofErr w:type="spellStart"/>
      <w:r w:rsidR="007E519D">
        <w:rPr>
          <w:rFonts w:ascii="Arial" w:hAnsi="Arial" w:cs="Arial"/>
          <w:color w:val="000000"/>
        </w:rPr>
        <w:t>Keterangan</w:t>
      </w:r>
      <w:proofErr w:type="spellEnd"/>
      <w:r w:rsidR="007E519D">
        <w:rPr>
          <w:rFonts w:ascii="Arial" w:hAnsi="Arial" w:cs="Arial"/>
          <w:color w:val="000000"/>
        </w:rPr>
        <w:t xml:space="preserve"> Ahli Waris</w:t>
      </w:r>
      <w:r w:rsidR="003B32D4">
        <w:rPr>
          <w:rFonts w:ascii="Arial" w:hAnsi="Arial" w:cs="Arial"/>
          <w:color w:val="000000"/>
        </w:rPr>
        <w:t>.</w:t>
      </w:r>
    </w:p>
    <w:p w14:paraId="06A062DB" w14:textId="55CA164D" w:rsidR="007E519D" w:rsidRPr="0047584B" w:rsidRDefault="007E519D" w:rsidP="0047584B">
      <w:pPr>
        <w:numPr>
          <w:ilvl w:val="0"/>
          <w:numId w:val="16"/>
        </w:numPr>
        <w:tabs>
          <w:tab w:val="clear" w:pos="360"/>
          <w:tab w:val="num" w:pos="900"/>
          <w:tab w:val="left" w:pos="2160"/>
          <w:tab w:val="left" w:pos="2340"/>
        </w:tabs>
        <w:ind w:left="2340" w:hanging="180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Lampiran VI</w:t>
      </w:r>
      <w:r>
        <w:rPr>
          <w:rFonts w:ascii="Arial" w:hAnsi="Arial" w:cs="Arial"/>
          <w:color w:val="000000"/>
        </w:rPr>
        <w:tab/>
        <w:t xml:space="preserve">:  Surat </w:t>
      </w:r>
      <w:proofErr w:type="spellStart"/>
      <w:r>
        <w:rPr>
          <w:rFonts w:ascii="Arial" w:hAnsi="Arial" w:cs="Arial"/>
          <w:color w:val="000000"/>
        </w:rPr>
        <w:t>Persetujuan</w:t>
      </w:r>
      <w:proofErr w:type="spellEnd"/>
      <w:r>
        <w:rPr>
          <w:rFonts w:ascii="Arial" w:hAnsi="Arial" w:cs="Arial"/>
          <w:color w:val="000000"/>
        </w:rPr>
        <w:t xml:space="preserve"> dan Kuasa Ahli Waris.</w:t>
      </w:r>
    </w:p>
    <w:p w14:paraId="4DC1A639" w14:textId="77777777" w:rsidR="007A041B" w:rsidRDefault="007A041B" w:rsidP="001F10EB">
      <w:pPr>
        <w:jc w:val="both"/>
        <w:rPr>
          <w:rFonts w:ascii="Arial" w:hAnsi="Arial" w:cs="Arial"/>
          <w:color w:val="000000"/>
        </w:rPr>
      </w:pPr>
    </w:p>
    <w:p w14:paraId="2FEDCAA7" w14:textId="5C2A12E4" w:rsidR="00D31B5E" w:rsidRDefault="00D31B5E" w:rsidP="00D31B5E">
      <w:pPr>
        <w:ind w:left="426" w:hanging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</w:t>
      </w:r>
      <w:r>
        <w:rPr>
          <w:rFonts w:ascii="Arial" w:hAnsi="Arial" w:cs="Arial"/>
          <w:color w:val="000000"/>
        </w:rPr>
        <w:tab/>
      </w:r>
      <w:proofErr w:type="spellStart"/>
      <w:r w:rsidR="00564720">
        <w:rPr>
          <w:rFonts w:ascii="Arial" w:hAnsi="Arial" w:cs="Arial"/>
          <w:color w:val="000000"/>
        </w:rPr>
        <w:t>Pemilik</w:t>
      </w:r>
      <w:proofErr w:type="spellEnd"/>
      <w:r w:rsidR="00564720">
        <w:rPr>
          <w:rFonts w:ascii="Arial" w:hAnsi="Arial" w:cs="Arial"/>
          <w:color w:val="000000"/>
        </w:rPr>
        <w:t xml:space="preserve"> Lahan </w:t>
      </w:r>
      <w:proofErr w:type="spellStart"/>
      <w:r w:rsidR="00564720">
        <w:rPr>
          <w:rFonts w:ascii="Arial" w:hAnsi="Arial" w:cs="Arial"/>
          <w:color w:val="000000"/>
        </w:rPr>
        <w:t>berjanji</w:t>
      </w:r>
      <w:proofErr w:type="spellEnd"/>
      <w:r w:rsidR="00564720">
        <w:rPr>
          <w:rFonts w:ascii="Arial" w:hAnsi="Arial" w:cs="Arial"/>
          <w:color w:val="000000"/>
        </w:rPr>
        <w:t xml:space="preserve"> dan </w:t>
      </w:r>
      <w:proofErr w:type="spellStart"/>
      <w:r w:rsidR="00564720">
        <w:rPr>
          <w:rFonts w:ascii="Arial" w:hAnsi="Arial" w:cs="Arial"/>
          <w:color w:val="000000"/>
        </w:rPr>
        <w:t>menjamin</w:t>
      </w:r>
      <w:proofErr w:type="spellEnd"/>
      <w:r w:rsidR="00564720">
        <w:rPr>
          <w:rFonts w:ascii="Arial" w:hAnsi="Arial" w:cs="Arial"/>
          <w:color w:val="000000"/>
        </w:rPr>
        <w:t xml:space="preserve"> </w:t>
      </w:r>
      <w:proofErr w:type="spellStart"/>
      <w:r w:rsidR="00564720">
        <w:rPr>
          <w:rFonts w:ascii="Arial" w:hAnsi="Arial" w:cs="Arial"/>
          <w:color w:val="000000"/>
        </w:rPr>
        <w:t>bahwa</w:t>
      </w:r>
      <w:proofErr w:type="spellEnd"/>
      <w:r w:rsidR="00564720">
        <w:rPr>
          <w:rFonts w:ascii="Arial" w:hAnsi="Arial" w:cs="Arial"/>
          <w:color w:val="000000"/>
        </w:rPr>
        <w:t xml:space="preserve"> </w:t>
      </w:r>
      <w:proofErr w:type="spellStart"/>
      <w:r w:rsidR="00564720">
        <w:rPr>
          <w:rFonts w:ascii="Arial" w:hAnsi="Arial" w:cs="Arial"/>
          <w:color w:val="000000"/>
        </w:rPr>
        <w:t>ia</w:t>
      </w:r>
      <w:proofErr w:type="spellEnd"/>
      <w:r w:rsidR="00564720">
        <w:rPr>
          <w:rFonts w:ascii="Arial" w:hAnsi="Arial" w:cs="Arial"/>
          <w:color w:val="000000"/>
        </w:rPr>
        <w:t xml:space="preserve"> </w:t>
      </w:r>
      <w:proofErr w:type="spellStart"/>
      <w:r w:rsidR="00564720">
        <w:rPr>
          <w:rFonts w:ascii="Arial" w:hAnsi="Arial" w:cs="Arial"/>
          <w:color w:val="000000"/>
        </w:rPr>
        <w:t>ataupun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grup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perusahaannya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ataupun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pasangannya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akan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mematuhi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ketentuan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peraturan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perundang-undangan</w:t>
      </w:r>
      <w:proofErr w:type="spellEnd"/>
      <w:r w:rsidR="00A02F31">
        <w:rPr>
          <w:rFonts w:ascii="Arial" w:hAnsi="Arial" w:cs="Arial"/>
          <w:color w:val="000000"/>
        </w:rPr>
        <w:t xml:space="preserve"> </w:t>
      </w:r>
      <w:proofErr w:type="spellStart"/>
      <w:r w:rsidR="00A02F31">
        <w:rPr>
          <w:rFonts w:ascii="Arial" w:hAnsi="Arial" w:cs="Arial"/>
          <w:color w:val="000000"/>
        </w:rPr>
        <w:t>mengenai</w:t>
      </w:r>
      <w:proofErr w:type="spellEnd"/>
      <w:r w:rsidR="00A02F31">
        <w:rPr>
          <w:rFonts w:ascii="Arial" w:hAnsi="Arial" w:cs="Arial"/>
          <w:color w:val="000000"/>
        </w:rPr>
        <w:t xml:space="preserve"> anti </w:t>
      </w:r>
      <w:proofErr w:type="spellStart"/>
      <w:r w:rsidR="00A02F31">
        <w:rPr>
          <w:rFonts w:ascii="Arial" w:hAnsi="Arial" w:cs="Arial"/>
          <w:color w:val="000000"/>
        </w:rPr>
        <w:t>korupsi</w:t>
      </w:r>
      <w:proofErr w:type="spellEnd"/>
      <w:r w:rsidR="00A02F31">
        <w:rPr>
          <w:rFonts w:ascii="Arial" w:hAnsi="Arial" w:cs="Arial"/>
          <w:color w:val="000000"/>
        </w:rPr>
        <w:t xml:space="preserve"> dan anti </w:t>
      </w:r>
      <w:proofErr w:type="spellStart"/>
      <w:r w:rsidR="00A02F31">
        <w:rPr>
          <w:rFonts w:ascii="Arial" w:hAnsi="Arial" w:cs="Arial"/>
          <w:color w:val="000000"/>
        </w:rPr>
        <w:t>suap</w:t>
      </w:r>
      <w:proofErr w:type="spellEnd"/>
      <w:r w:rsidR="00001B5C">
        <w:rPr>
          <w:rFonts w:ascii="Arial" w:hAnsi="Arial" w:cs="Arial"/>
          <w:color w:val="000000"/>
        </w:rPr>
        <w:t xml:space="preserve"> dan </w:t>
      </w:r>
      <w:proofErr w:type="spellStart"/>
      <w:r w:rsidR="00001B5C">
        <w:rPr>
          <w:rFonts w:ascii="Arial" w:hAnsi="Arial" w:cs="Arial"/>
          <w:color w:val="000000"/>
        </w:rPr>
        <w:t>tidak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akan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secara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langsung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at</w:t>
      </w:r>
      <w:r w:rsidR="000E238E">
        <w:rPr>
          <w:rFonts w:ascii="Arial" w:hAnsi="Arial" w:cs="Arial"/>
          <w:color w:val="000000"/>
        </w:rPr>
        <w:t>au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tidak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langsung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memberikan</w:t>
      </w:r>
      <w:proofErr w:type="spellEnd"/>
      <w:r w:rsidR="00001B5C">
        <w:rPr>
          <w:rFonts w:ascii="Arial" w:hAnsi="Arial" w:cs="Arial"/>
          <w:color w:val="000000"/>
        </w:rPr>
        <w:t xml:space="preserve">, </w:t>
      </w:r>
      <w:proofErr w:type="spellStart"/>
      <w:r w:rsidR="00001B5C">
        <w:rPr>
          <w:rFonts w:ascii="Arial" w:hAnsi="Arial" w:cs="Arial"/>
          <w:color w:val="000000"/>
        </w:rPr>
        <w:t>menawarkan</w:t>
      </w:r>
      <w:proofErr w:type="spellEnd"/>
      <w:r w:rsidR="00001B5C">
        <w:rPr>
          <w:rFonts w:ascii="Arial" w:hAnsi="Arial" w:cs="Arial"/>
          <w:color w:val="000000"/>
        </w:rPr>
        <w:t xml:space="preserve">, </w:t>
      </w:r>
      <w:proofErr w:type="spellStart"/>
      <w:r w:rsidR="00001B5C">
        <w:rPr>
          <w:rFonts w:ascii="Arial" w:hAnsi="Arial" w:cs="Arial"/>
          <w:color w:val="000000"/>
        </w:rPr>
        <w:t>menjanjikan</w:t>
      </w:r>
      <w:proofErr w:type="spellEnd"/>
      <w:r w:rsidR="00001B5C">
        <w:rPr>
          <w:rFonts w:ascii="Arial" w:hAnsi="Arial" w:cs="Arial"/>
          <w:color w:val="000000"/>
        </w:rPr>
        <w:t xml:space="preserve">, </w:t>
      </w:r>
      <w:proofErr w:type="spellStart"/>
      <w:r w:rsidR="00001B5C">
        <w:rPr>
          <w:rFonts w:ascii="Arial" w:hAnsi="Arial" w:cs="Arial"/>
          <w:color w:val="000000"/>
        </w:rPr>
        <w:t>membayarkan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atau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menyebabkan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terjadinya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pembayaran</w:t>
      </w:r>
      <w:proofErr w:type="spellEnd"/>
      <w:r w:rsidR="00001B5C">
        <w:rPr>
          <w:rFonts w:ascii="Arial" w:hAnsi="Arial" w:cs="Arial"/>
          <w:color w:val="000000"/>
        </w:rPr>
        <w:t xml:space="preserve"> yang </w:t>
      </w:r>
      <w:proofErr w:type="spellStart"/>
      <w:r w:rsidR="00001B5C">
        <w:rPr>
          <w:rFonts w:ascii="Arial" w:hAnsi="Arial" w:cs="Arial"/>
          <w:color w:val="000000"/>
        </w:rPr>
        <w:t>termasuk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sebagai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suap</w:t>
      </w:r>
      <w:proofErr w:type="spellEnd"/>
      <w:r w:rsidR="00001B5C">
        <w:rPr>
          <w:rFonts w:ascii="Arial" w:hAnsi="Arial" w:cs="Arial"/>
          <w:color w:val="000000"/>
        </w:rPr>
        <w:t xml:space="preserve"> dan </w:t>
      </w:r>
      <w:proofErr w:type="spellStart"/>
      <w:r w:rsidR="00001B5C">
        <w:rPr>
          <w:rFonts w:ascii="Arial" w:hAnsi="Arial" w:cs="Arial"/>
          <w:color w:val="000000"/>
        </w:rPr>
        <w:t>korupsi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kepada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001B5C">
        <w:rPr>
          <w:rFonts w:ascii="Arial" w:hAnsi="Arial" w:cs="Arial"/>
          <w:color w:val="000000"/>
        </w:rPr>
        <w:t>pegawai</w:t>
      </w:r>
      <w:proofErr w:type="spellEnd"/>
      <w:r w:rsidR="00001B5C">
        <w:rPr>
          <w:rFonts w:ascii="Arial" w:hAnsi="Arial" w:cs="Arial"/>
          <w:color w:val="000000"/>
        </w:rPr>
        <w:t xml:space="preserve"> negeri </w:t>
      </w:r>
      <w:proofErr w:type="spellStart"/>
      <w:r w:rsidR="00001B5C">
        <w:rPr>
          <w:rFonts w:ascii="Arial" w:hAnsi="Arial" w:cs="Arial"/>
          <w:color w:val="000000"/>
        </w:rPr>
        <w:t>sipil</w:t>
      </w:r>
      <w:proofErr w:type="spellEnd"/>
      <w:r w:rsidR="00001B5C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ataupun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keluarga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dari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pegawai</w:t>
      </w:r>
      <w:proofErr w:type="spellEnd"/>
      <w:r w:rsidR="00DA498F">
        <w:rPr>
          <w:rFonts w:ascii="Arial" w:hAnsi="Arial" w:cs="Arial"/>
          <w:color w:val="000000"/>
        </w:rPr>
        <w:t xml:space="preserve"> negeri </w:t>
      </w:r>
      <w:proofErr w:type="spellStart"/>
      <w:r w:rsidR="00DA498F">
        <w:rPr>
          <w:rFonts w:ascii="Arial" w:hAnsi="Arial" w:cs="Arial"/>
          <w:color w:val="000000"/>
        </w:rPr>
        <w:t>sipil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tersebut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sehubungan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dengan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Perjanjian</w:t>
      </w:r>
      <w:proofErr w:type="spellEnd"/>
      <w:r w:rsidR="00DA498F">
        <w:rPr>
          <w:rFonts w:ascii="Arial" w:hAnsi="Arial" w:cs="Arial"/>
          <w:color w:val="000000"/>
        </w:rPr>
        <w:t xml:space="preserve"> </w:t>
      </w:r>
      <w:proofErr w:type="spellStart"/>
      <w:r w:rsidR="00DA498F">
        <w:rPr>
          <w:rFonts w:ascii="Arial" w:hAnsi="Arial" w:cs="Arial"/>
          <w:color w:val="000000"/>
        </w:rPr>
        <w:t>ini</w:t>
      </w:r>
      <w:proofErr w:type="spellEnd"/>
      <w:r w:rsidR="00DA498F">
        <w:rPr>
          <w:rFonts w:ascii="Arial" w:hAnsi="Arial" w:cs="Arial"/>
          <w:color w:val="000000"/>
        </w:rPr>
        <w:t>.</w:t>
      </w:r>
    </w:p>
    <w:p w14:paraId="31A2D7E3" w14:textId="77777777" w:rsidR="00564720" w:rsidRPr="0047584B" w:rsidRDefault="00564720" w:rsidP="00D31B5E">
      <w:pPr>
        <w:ind w:left="426" w:hanging="426"/>
        <w:jc w:val="both"/>
        <w:rPr>
          <w:rFonts w:ascii="Arial" w:hAnsi="Arial" w:cs="Arial"/>
          <w:color w:val="000000"/>
        </w:rPr>
      </w:pPr>
    </w:p>
    <w:p w14:paraId="4DC1A63A" w14:textId="3EDB2533" w:rsidR="00F07480" w:rsidRDefault="00E86B2A" w:rsidP="00F12185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spellStart"/>
      <w:r w:rsidR="00F12185" w:rsidRPr="00914B8D">
        <w:rPr>
          <w:rFonts w:ascii="Arial" w:hAnsi="Arial" w:cs="Arial"/>
          <w:color w:val="000000"/>
        </w:rPr>
        <w:t>sisa</w:t>
      </w:r>
      <w:proofErr w:type="spellEnd"/>
      <w:r w:rsidR="00F12185" w:rsidRPr="00914B8D">
        <w:rPr>
          <w:rFonts w:ascii="Arial" w:hAnsi="Arial" w:cs="Arial"/>
          <w:color w:val="000000"/>
        </w:rPr>
        <w:t xml:space="preserve"> </w:t>
      </w:r>
      <w:proofErr w:type="spellStart"/>
      <w:r w:rsidR="00F12185" w:rsidRPr="00914B8D">
        <w:rPr>
          <w:rFonts w:ascii="Arial" w:hAnsi="Arial" w:cs="Arial"/>
          <w:color w:val="000000"/>
        </w:rPr>
        <w:t>halaman</w:t>
      </w:r>
      <w:proofErr w:type="spellEnd"/>
      <w:r w:rsidR="00F12185" w:rsidRPr="00914B8D">
        <w:rPr>
          <w:rFonts w:ascii="Arial" w:hAnsi="Arial" w:cs="Arial"/>
          <w:color w:val="000000"/>
        </w:rPr>
        <w:t xml:space="preserve"> </w:t>
      </w:r>
      <w:proofErr w:type="spellStart"/>
      <w:r w:rsidR="00F12185" w:rsidRPr="00914B8D">
        <w:rPr>
          <w:rFonts w:ascii="Arial" w:hAnsi="Arial" w:cs="Arial"/>
          <w:color w:val="000000"/>
        </w:rPr>
        <w:t>ini</w:t>
      </w:r>
      <w:proofErr w:type="spellEnd"/>
      <w:r w:rsidR="00F12185" w:rsidRPr="00914B8D">
        <w:rPr>
          <w:rFonts w:ascii="Arial" w:hAnsi="Arial" w:cs="Arial"/>
          <w:color w:val="000000"/>
        </w:rPr>
        <w:t xml:space="preserve"> </w:t>
      </w:r>
      <w:proofErr w:type="spellStart"/>
      <w:r w:rsidR="00F12185" w:rsidRPr="00914B8D">
        <w:rPr>
          <w:rFonts w:ascii="Arial" w:hAnsi="Arial" w:cs="Arial"/>
          <w:color w:val="000000"/>
        </w:rPr>
        <w:t>sengaja</w:t>
      </w:r>
      <w:proofErr w:type="spellEnd"/>
      <w:r w:rsidR="00F12185" w:rsidRPr="00914B8D">
        <w:rPr>
          <w:rFonts w:ascii="Arial" w:hAnsi="Arial" w:cs="Arial"/>
          <w:color w:val="000000"/>
        </w:rPr>
        <w:t xml:space="preserve"> </w:t>
      </w:r>
      <w:proofErr w:type="spellStart"/>
      <w:r w:rsidR="00F12185" w:rsidRPr="00914B8D">
        <w:rPr>
          <w:rFonts w:ascii="Arial" w:hAnsi="Arial" w:cs="Arial"/>
          <w:color w:val="000000"/>
        </w:rPr>
        <w:t>dikosongkan</w:t>
      </w:r>
      <w:proofErr w:type="spellEnd"/>
      <w:r>
        <w:rPr>
          <w:rFonts w:ascii="Arial" w:hAnsi="Arial" w:cs="Arial"/>
          <w:color w:val="000000"/>
        </w:rPr>
        <w:t>)</w:t>
      </w:r>
    </w:p>
    <w:p w14:paraId="4DC1A63B" w14:textId="77777777" w:rsidR="00F12185" w:rsidRPr="0047584B" w:rsidRDefault="00F12185" w:rsidP="001F10EB">
      <w:pPr>
        <w:jc w:val="both"/>
        <w:rPr>
          <w:rFonts w:ascii="Arial" w:hAnsi="Arial" w:cs="Arial"/>
          <w:color w:val="000000"/>
        </w:rPr>
      </w:pPr>
    </w:p>
    <w:p w14:paraId="4DC1A63C" w14:textId="77777777" w:rsidR="007A041B" w:rsidRPr="007B3497" w:rsidRDefault="00F12185" w:rsidP="001F10EB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br w:type="page"/>
      </w:r>
      <w:proofErr w:type="spellStart"/>
      <w:r w:rsidR="007A041B" w:rsidRPr="0047584B">
        <w:rPr>
          <w:rFonts w:ascii="Arial" w:hAnsi="Arial" w:cs="Arial"/>
          <w:color w:val="000000"/>
        </w:rPr>
        <w:lastRenderedPageBreak/>
        <w:t>Demikian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Perjanjian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ini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dibuat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dalam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</w:t>
      </w:r>
      <w:proofErr w:type="spellStart"/>
      <w:r w:rsidR="007A041B" w:rsidRPr="0047584B">
        <w:rPr>
          <w:rFonts w:ascii="Arial" w:hAnsi="Arial" w:cs="Arial"/>
          <w:color w:val="000000"/>
        </w:rPr>
        <w:t>rangkap</w:t>
      </w:r>
      <w:proofErr w:type="spellEnd"/>
      <w:r w:rsidR="007A041B" w:rsidRPr="0047584B">
        <w:rPr>
          <w:rFonts w:ascii="Arial" w:hAnsi="Arial" w:cs="Arial"/>
          <w:color w:val="000000"/>
        </w:rPr>
        <w:t xml:space="preserve"> 2 (</w:t>
      </w:r>
      <w:r w:rsidR="007A041B" w:rsidRPr="003B32D4">
        <w:rPr>
          <w:rFonts w:ascii="Arial" w:hAnsi="Arial" w:cs="Arial"/>
        </w:rPr>
        <w:t>d</w:t>
      </w:r>
      <w:r w:rsidR="007A041B" w:rsidRPr="007B3497">
        <w:rPr>
          <w:rFonts w:ascii="Arial" w:hAnsi="Arial" w:cs="Arial"/>
        </w:rPr>
        <w:t xml:space="preserve">ua) ASLI, masing-masing </w:t>
      </w:r>
      <w:proofErr w:type="spellStart"/>
      <w:r w:rsidR="007A041B" w:rsidRPr="007B3497">
        <w:rPr>
          <w:rFonts w:ascii="Arial" w:hAnsi="Arial" w:cs="Arial"/>
        </w:rPr>
        <w:t>untuk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F83804" w:rsidRPr="00F83804">
        <w:rPr>
          <w:rFonts w:ascii="Arial" w:hAnsi="Arial" w:cs="Arial"/>
          <w:b/>
        </w:rPr>
        <w:t>Penyewa</w:t>
      </w:r>
      <w:proofErr w:type="spellEnd"/>
      <w:r w:rsidR="007A041B" w:rsidRPr="007B3497">
        <w:rPr>
          <w:rFonts w:ascii="Arial" w:hAnsi="Arial" w:cs="Arial"/>
        </w:rPr>
        <w:t xml:space="preserve"> dan </w:t>
      </w:r>
      <w:proofErr w:type="spellStart"/>
      <w:r w:rsidR="00F83804" w:rsidRPr="00F83804">
        <w:rPr>
          <w:rFonts w:ascii="Arial" w:hAnsi="Arial" w:cs="Arial"/>
          <w:b/>
        </w:rPr>
        <w:t>Pemilik</w:t>
      </w:r>
      <w:proofErr w:type="spellEnd"/>
      <w:r w:rsidR="00F83804" w:rsidRPr="00F83804">
        <w:rPr>
          <w:rFonts w:ascii="Arial" w:hAnsi="Arial" w:cs="Arial"/>
          <w:b/>
        </w:rPr>
        <w:t xml:space="preserve"> Lahan</w:t>
      </w:r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keduanya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mempunyai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bunyi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sama</w:t>
      </w:r>
      <w:proofErr w:type="spellEnd"/>
      <w:r w:rsidR="007A041B" w:rsidRPr="007B3497">
        <w:rPr>
          <w:rFonts w:ascii="Arial" w:hAnsi="Arial" w:cs="Arial"/>
        </w:rPr>
        <w:t xml:space="preserve"> </w:t>
      </w:r>
      <w:r w:rsidR="003B32D4">
        <w:rPr>
          <w:rFonts w:ascii="Arial" w:hAnsi="Arial" w:cs="Arial"/>
        </w:rPr>
        <w:t>dan</w:t>
      </w:r>
      <w:r w:rsidR="003B32D4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mempunyai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kekuatan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hukum</w:t>
      </w:r>
      <w:proofErr w:type="spellEnd"/>
      <w:r w:rsidR="007A041B" w:rsidRPr="007B3497">
        <w:rPr>
          <w:rFonts w:ascii="Arial" w:hAnsi="Arial" w:cs="Arial"/>
        </w:rPr>
        <w:t xml:space="preserve"> yang </w:t>
      </w:r>
      <w:proofErr w:type="spellStart"/>
      <w:r w:rsidR="007A041B" w:rsidRPr="007B3497">
        <w:rPr>
          <w:rFonts w:ascii="Arial" w:hAnsi="Arial" w:cs="Arial"/>
        </w:rPr>
        <w:t>sama</w:t>
      </w:r>
      <w:proofErr w:type="spellEnd"/>
      <w:r w:rsidR="003B32D4">
        <w:rPr>
          <w:rFonts w:ascii="Arial" w:hAnsi="Arial" w:cs="Arial"/>
        </w:rPr>
        <w:t xml:space="preserve"> </w:t>
      </w:r>
      <w:proofErr w:type="spellStart"/>
      <w:r w:rsidR="003B32D4">
        <w:rPr>
          <w:rFonts w:ascii="Arial" w:hAnsi="Arial" w:cs="Arial"/>
        </w:rPr>
        <w:t>serta</w:t>
      </w:r>
      <w:proofErr w:type="spellEnd"/>
      <w:r w:rsidR="003B32D4">
        <w:rPr>
          <w:rFonts w:ascii="Arial" w:hAnsi="Arial" w:cs="Arial"/>
        </w:rPr>
        <w:t xml:space="preserve"> </w:t>
      </w:r>
      <w:proofErr w:type="spellStart"/>
      <w:r w:rsidR="003B32D4">
        <w:rPr>
          <w:rFonts w:ascii="Arial" w:hAnsi="Arial" w:cs="Arial"/>
        </w:rPr>
        <w:t>mengikat</w:t>
      </w:r>
      <w:proofErr w:type="spellEnd"/>
      <w:r w:rsidR="003B32D4">
        <w:rPr>
          <w:rFonts w:ascii="Arial" w:hAnsi="Arial" w:cs="Arial"/>
        </w:rPr>
        <w:t xml:space="preserve"> Para </w:t>
      </w:r>
      <w:proofErr w:type="spellStart"/>
      <w:r w:rsidR="003B32D4">
        <w:rPr>
          <w:rFonts w:ascii="Arial" w:hAnsi="Arial" w:cs="Arial"/>
        </w:rPr>
        <w:t>Pihak</w:t>
      </w:r>
      <w:proofErr w:type="spellEnd"/>
      <w:r w:rsidR="007A041B" w:rsidRPr="007B3497">
        <w:rPr>
          <w:rFonts w:ascii="Arial" w:hAnsi="Arial" w:cs="Arial"/>
        </w:rPr>
        <w:t xml:space="preserve">, </w:t>
      </w:r>
      <w:proofErr w:type="spellStart"/>
      <w:r w:rsidR="007A041B" w:rsidRPr="007B3497">
        <w:rPr>
          <w:rFonts w:ascii="Arial" w:hAnsi="Arial" w:cs="Arial"/>
        </w:rPr>
        <w:t>setelah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ditandatangani</w:t>
      </w:r>
      <w:proofErr w:type="spellEnd"/>
      <w:r w:rsidR="007A041B" w:rsidRPr="007B3497">
        <w:rPr>
          <w:rFonts w:ascii="Arial" w:hAnsi="Arial" w:cs="Arial"/>
        </w:rPr>
        <w:t xml:space="preserve"> oleh wakil-wakil </w:t>
      </w:r>
      <w:proofErr w:type="spellStart"/>
      <w:r w:rsidR="007A041B" w:rsidRPr="007B3497">
        <w:rPr>
          <w:rFonts w:ascii="Arial" w:hAnsi="Arial" w:cs="Arial"/>
        </w:rPr>
        <w:t>sah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362D53">
        <w:rPr>
          <w:rFonts w:ascii="Arial" w:hAnsi="Arial" w:cs="Arial"/>
        </w:rPr>
        <w:t>dari</w:t>
      </w:r>
      <w:proofErr w:type="spellEnd"/>
      <w:r w:rsidR="00362D53">
        <w:rPr>
          <w:rFonts w:ascii="Arial" w:hAnsi="Arial" w:cs="Arial"/>
        </w:rPr>
        <w:t xml:space="preserve"> masing-masing </w:t>
      </w:r>
      <w:proofErr w:type="spellStart"/>
      <w:r w:rsidR="00362D53">
        <w:rPr>
          <w:rFonts w:ascii="Arial" w:hAnsi="Arial" w:cs="Arial"/>
        </w:rPr>
        <w:t>P</w:t>
      </w:r>
      <w:r w:rsidR="007A041B" w:rsidRPr="007B3497">
        <w:rPr>
          <w:rFonts w:ascii="Arial" w:hAnsi="Arial" w:cs="Arial"/>
        </w:rPr>
        <w:t>ihak</w:t>
      </w:r>
      <w:proofErr w:type="spellEnd"/>
      <w:r w:rsidR="007A041B" w:rsidRPr="007B3497">
        <w:rPr>
          <w:rFonts w:ascii="Arial" w:hAnsi="Arial" w:cs="Arial"/>
        </w:rPr>
        <w:t xml:space="preserve"> pada </w:t>
      </w:r>
      <w:proofErr w:type="spellStart"/>
      <w:r w:rsidR="007A041B" w:rsidRPr="007B3497">
        <w:rPr>
          <w:rFonts w:ascii="Arial" w:hAnsi="Arial" w:cs="Arial"/>
        </w:rPr>
        <w:t>hari</w:t>
      </w:r>
      <w:proofErr w:type="spellEnd"/>
      <w:r w:rsidR="007A041B" w:rsidRPr="007B3497">
        <w:rPr>
          <w:rFonts w:ascii="Arial" w:hAnsi="Arial" w:cs="Arial"/>
        </w:rPr>
        <w:t xml:space="preserve"> dan </w:t>
      </w:r>
      <w:proofErr w:type="spellStart"/>
      <w:r w:rsidR="007A041B" w:rsidRPr="007B3497">
        <w:rPr>
          <w:rFonts w:ascii="Arial" w:hAnsi="Arial" w:cs="Arial"/>
        </w:rPr>
        <w:t>tanggal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sebagaimana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disebutkan</w:t>
      </w:r>
      <w:proofErr w:type="spellEnd"/>
      <w:r w:rsidR="007A041B" w:rsidRPr="007B3497">
        <w:rPr>
          <w:rFonts w:ascii="Arial" w:hAnsi="Arial" w:cs="Arial"/>
        </w:rPr>
        <w:t xml:space="preserve"> pada </w:t>
      </w:r>
      <w:proofErr w:type="spellStart"/>
      <w:r w:rsidR="007A041B" w:rsidRPr="007B3497">
        <w:rPr>
          <w:rFonts w:ascii="Arial" w:hAnsi="Arial" w:cs="Arial"/>
        </w:rPr>
        <w:t>bagian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awal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Perjanjian</w:t>
      </w:r>
      <w:proofErr w:type="spellEnd"/>
      <w:r w:rsidR="007A041B" w:rsidRPr="007B3497">
        <w:rPr>
          <w:rFonts w:ascii="Arial" w:hAnsi="Arial" w:cs="Arial"/>
        </w:rPr>
        <w:t xml:space="preserve"> </w:t>
      </w:r>
      <w:proofErr w:type="spellStart"/>
      <w:r w:rsidR="007A041B" w:rsidRPr="007B3497">
        <w:rPr>
          <w:rFonts w:ascii="Arial" w:hAnsi="Arial" w:cs="Arial"/>
        </w:rPr>
        <w:t>ini</w:t>
      </w:r>
      <w:proofErr w:type="spellEnd"/>
      <w:r w:rsidR="007A041B" w:rsidRPr="007B3497">
        <w:rPr>
          <w:rFonts w:ascii="Arial" w:hAnsi="Arial" w:cs="Arial"/>
        </w:rPr>
        <w:t>.</w:t>
      </w:r>
    </w:p>
    <w:p w14:paraId="4DC1A63D" w14:textId="77777777" w:rsidR="007A041B" w:rsidRPr="0014428F" w:rsidRDefault="007A041B" w:rsidP="001F10EB">
      <w:pPr>
        <w:jc w:val="both"/>
        <w:rPr>
          <w:rFonts w:ascii="Arial" w:hAnsi="Arial" w:cs="Arial"/>
        </w:rPr>
      </w:pPr>
    </w:p>
    <w:p w14:paraId="4DC1A63E" w14:textId="77777777" w:rsidR="007A041B" w:rsidRPr="0014428F" w:rsidRDefault="007A041B" w:rsidP="001F10EB">
      <w:pPr>
        <w:jc w:val="both"/>
        <w:rPr>
          <w:rFonts w:ascii="Arial" w:hAnsi="Arial" w:cs="Arial"/>
        </w:rPr>
      </w:pPr>
    </w:p>
    <w:p w14:paraId="4DC1A63F" w14:textId="77777777" w:rsidR="007A041B" w:rsidRPr="00ED7A79" w:rsidRDefault="007A041B" w:rsidP="001F10EB">
      <w:pPr>
        <w:pStyle w:val="Heading6"/>
        <w:ind w:firstLine="0"/>
        <w:rPr>
          <w:rFonts w:ascii="Arial" w:hAnsi="Arial" w:cs="Arial"/>
          <w:sz w:val="20"/>
        </w:rPr>
      </w:pPr>
      <w:proofErr w:type="spellStart"/>
      <w:r w:rsidRPr="00ED7A79">
        <w:rPr>
          <w:rFonts w:ascii="Arial" w:hAnsi="Arial" w:cs="Arial"/>
          <w:sz w:val="20"/>
        </w:rPr>
        <w:t>Penyewa</w:t>
      </w:r>
      <w:proofErr w:type="spellEnd"/>
      <w:r w:rsidRPr="00ED7A79">
        <w:rPr>
          <w:rFonts w:ascii="Arial" w:hAnsi="Arial" w:cs="Arial"/>
          <w:sz w:val="20"/>
        </w:rPr>
        <w:t>,</w:t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r w:rsidRPr="00ED7A79">
        <w:rPr>
          <w:rFonts w:ascii="Arial" w:hAnsi="Arial" w:cs="Arial"/>
          <w:sz w:val="20"/>
        </w:rPr>
        <w:tab/>
      </w:r>
      <w:proofErr w:type="spellStart"/>
      <w:r w:rsidR="00F83804" w:rsidRPr="00F83804">
        <w:rPr>
          <w:rFonts w:ascii="Arial" w:hAnsi="Arial" w:cs="Arial"/>
          <w:sz w:val="20"/>
        </w:rPr>
        <w:t>Pemilik</w:t>
      </w:r>
      <w:proofErr w:type="spellEnd"/>
      <w:r w:rsidR="00F83804" w:rsidRPr="00F83804">
        <w:rPr>
          <w:rFonts w:ascii="Arial" w:hAnsi="Arial" w:cs="Arial"/>
          <w:sz w:val="20"/>
        </w:rPr>
        <w:t xml:space="preserve"> Lahan</w:t>
      </w:r>
      <w:r w:rsidRPr="00ED7A79">
        <w:rPr>
          <w:rFonts w:ascii="Arial" w:hAnsi="Arial" w:cs="Arial"/>
          <w:sz w:val="20"/>
        </w:rPr>
        <w:t>,</w:t>
      </w:r>
    </w:p>
    <w:p w14:paraId="4DC1A640" w14:textId="658A150C" w:rsidR="007A041B" w:rsidRPr="00ED7A79" w:rsidRDefault="0047584B" w:rsidP="001F10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id-ID"/>
        </w:rPr>
        <w:t xml:space="preserve">PT </w:t>
      </w:r>
      <w:r w:rsidR="009B780D">
        <w:rPr>
          <w:rFonts w:ascii="Arial" w:hAnsi="Arial" w:cs="Arial"/>
          <w:b/>
        </w:rPr>
        <w:t>TOWER BERSAMA</w:t>
      </w:r>
      <w:r w:rsidR="007A041B" w:rsidRPr="00ED7A79">
        <w:rPr>
          <w:rFonts w:ascii="Arial" w:hAnsi="Arial" w:cs="Arial"/>
          <w:b/>
        </w:rPr>
        <w:tab/>
      </w:r>
      <w:r w:rsidR="007A041B" w:rsidRPr="00ED7A79">
        <w:rPr>
          <w:rFonts w:ascii="Arial" w:hAnsi="Arial" w:cs="Arial"/>
          <w:b/>
        </w:rPr>
        <w:tab/>
      </w:r>
      <w:r w:rsidR="007A041B" w:rsidRPr="00ED7A79">
        <w:rPr>
          <w:rFonts w:ascii="Arial" w:hAnsi="Arial" w:cs="Arial"/>
          <w:b/>
        </w:rPr>
        <w:tab/>
      </w:r>
      <w:r w:rsidR="007A041B" w:rsidRPr="00ED7A79">
        <w:rPr>
          <w:rFonts w:ascii="Arial" w:hAnsi="Arial" w:cs="Arial"/>
          <w:b/>
        </w:rPr>
        <w:tab/>
      </w:r>
      <w:r w:rsidR="007A041B" w:rsidRPr="00ED7A79">
        <w:rPr>
          <w:rFonts w:ascii="Arial" w:hAnsi="Arial" w:cs="Arial"/>
          <w:b/>
        </w:rPr>
        <w:tab/>
      </w:r>
    </w:p>
    <w:p w14:paraId="4DC1A641" w14:textId="77777777" w:rsidR="007A041B" w:rsidRPr="0014428F" w:rsidRDefault="007A041B" w:rsidP="001F10EB">
      <w:pPr>
        <w:jc w:val="both"/>
        <w:rPr>
          <w:rFonts w:ascii="Arial" w:hAnsi="Arial" w:cs="Arial"/>
          <w:b/>
        </w:rPr>
      </w:pPr>
    </w:p>
    <w:p w14:paraId="4DC1A642" w14:textId="77777777" w:rsidR="007A041B" w:rsidRPr="0014428F" w:rsidRDefault="007A041B" w:rsidP="001F10EB">
      <w:pPr>
        <w:jc w:val="both"/>
        <w:rPr>
          <w:rFonts w:ascii="Arial" w:hAnsi="Arial" w:cs="Arial"/>
          <w:b/>
        </w:rPr>
      </w:pPr>
    </w:p>
    <w:p w14:paraId="4DC1A643" w14:textId="02C3638E" w:rsidR="007A041B" w:rsidRPr="009B780D" w:rsidRDefault="009B780D" w:rsidP="001F10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spellStart"/>
      <w:r w:rsidRPr="009B780D">
        <w:rPr>
          <w:rFonts w:ascii="Arial" w:hAnsi="Arial" w:cs="Arial"/>
          <w:sz w:val="16"/>
        </w:rPr>
        <w:t>Materai</w:t>
      </w:r>
      <w:proofErr w:type="spellEnd"/>
    </w:p>
    <w:p w14:paraId="4DC1A644" w14:textId="77777777" w:rsidR="007A041B" w:rsidRPr="0014428F" w:rsidRDefault="007A041B" w:rsidP="001F10EB">
      <w:pPr>
        <w:jc w:val="both"/>
        <w:rPr>
          <w:rFonts w:ascii="Arial" w:hAnsi="Arial" w:cs="Arial"/>
          <w:b/>
        </w:rPr>
      </w:pPr>
    </w:p>
    <w:p w14:paraId="4DC1A645" w14:textId="77777777" w:rsidR="007A041B" w:rsidRPr="0014428F" w:rsidRDefault="007A041B" w:rsidP="001F10EB">
      <w:pPr>
        <w:jc w:val="both"/>
        <w:rPr>
          <w:rFonts w:ascii="Arial" w:hAnsi="Arial" w:cs="Arial"/>
          <w:b/>
        </w:rPr>
      </w:pPr>
    </w:p>
    <w:p w14:paraId="4DC1A646" w14:textId="77777777" w:rsidR="00F07480" w:rsidRPr="0014428F" w:rsidRDefault="00F07480" w:rsidP="001F10EB">
      <w:pPr>
        <w:jc w:val="both"/>
        <w:rPr>
          <w:rFonts w:ascii="Arial" w:hAnsi="Arial" w:cs="Arial"/>
          <w:b/>
        </w:rPr>
      </w:pPr>
    </w:p>
    <w:p w14:paraId="4DC1A647" w14:textId="77777777" w:rsidR="007A041B" w:rsidRPr="001E1511" w:rsidRDefault="001E1511" w:rsidP="001F10EB">
      <w:pPr>
        <w:jc w:val="both"/>
        <w:rPr>
          <w:rFonts w:ascii="Arial" w:hAnsi="Arial" w:cs="Arial"/>
        </w:rPr>
      </w:pPr>
      <w:r w:rsidRPr="001E1511">
        <w:rPr>
          <w:rFonts w:ascii="Arial" w:hAnsi="Arial" w:cs="Arial"/>
        </w:rPr>
        <w:t>________________________</w:t>
      </w:r>
      <w:r w:rsidRPr="001E1511">
        <w:rPr>
          <w:rFonts w:ascii="Arial" w:hAnsi="Arial" w:cs="Arial"/>
        </w:rPr>
        <w:tab/>
      </w:r>
      <w:r w:rsidRPr="001E1511">
        <w:rPr>
          <w:rFonts w:ascii="Arial" w:hAnsi="Arial" w:cs="Arial"/>
        </w:rPr>
        <w:tab/>
      </w:r>
      <w:r w:rsidRPr="001E1511">
        <w:rPr>
          <w:rFonts w:ascii="Arial" w:hAnsi="Arial" w:cs="Arial"/>
        </w:rPr>
        <w:tab/>
      </w:r>
      <w:r w:rsidRPr="001E1511">
        <w:rPr>
          <w:rFonts w:ascii="Arial" w:hAnsi="Arial" w:cs="Arial"/>
        </w:rPr>
        <w:tab/>
      </w:r>
      <w:r w:rsidRPr="001E1511">
        <w:rPr>
          <w:rFonts w:ascii="Arial" w:hAnsi="Arial" w:cs="Arial"/>
        </w:rPr>
        <w:tab/>
        <w:t>________________________</w:t>
      </w:r>
    </w:p>
    <w:p w14:paraId="4DC1A648" w14:textId="22167640" w:rsidR="001E1511" w:rsidRDefault="001E1511" w:rsidP="001F10EB">
      <w:pPr>
        <w:jc w:val="both"/>
        <w:rPr>
          <w:rFonts w:ascii="Arial" w:hAnsi="Arial" w:cs="Arial"/>
        </w:rPr>
      </w:pPr>
      <w:r w:rsidRPr="001E1511">
        <w:rPr>
          <w:rFonts w:ascii="Arial" w:hAnsi="Arial" w:cs="Arial"/>
        </w:rPr>
        <w:t>Nama</w:t>
      </w:r>
      <w:r>
        <w:rPr>
          <w:rFonts w:ascii="Arial" w:hAnsi="Arial" w:cs="Arial"/>
        </w:rPr>
        <w:t>:</w:t>
      </w:r>
      <w:r w:rsidR="009B780D">
        <w:rPr>
          <w:rFonts w:ascii="Arial" w:hAnsi="Arial" w:cs="Arial"/>
        </w:rPr>
        <w:t xml:space="preserve"> </w:t>
      </w:r>
      <w:r w:rsidR="0036219D">
        <w:rPr>
          <w:rFonts w:ascii="Arial" w:hAnsi="Arial" w:cs="Arial"/>
        </w:rPr>
        <w:t>Estu Widodo</w:t>
      </w:r>
      <w:r w:rsidR="0036219D">
        <w:rPr>
          <w:rFonts w:ascii="Arial" w:hAnsi="Arial" w:cs="Arial"/>
        </w:rPr>
        <w:tab/>
      </w:r>
      <w:r w:rsidR="0036219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Nama:</w:t>
      </w:r>
    </w:p>
    <w:p w14:paraId="4DC1A649" w14:textId="12298A70" w:rsidR="001E1511" w:rsidRPr="001E1511" w:rsidRDefault="001E1511" w:rsidP="001F10EB">
      <w:pPr>
        <w:jc w:val="both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</w:rPr>
        <w:t>Jabatan</w:t>
      </w:r>
      <w:proofErr w:type="spellEnd"/>
      <w:r>
        <w:rPr>
          <w:rFonts w:ascii="Arial" w:hAnsi="Arial" w:cs="Arial"/>
        </w:rPr>
        <w:t>:</w:t>
      </w:r>
      <w:r w:rsidR="009B780D">
        <w:rPr>
          <w:rFonts w:ascii="Arial" w:hAnsi="Arial" w:cs="Arial"/>
        </w:rPr>
        <w:t xml:space="preserve"> PM SACME</w:t>
      </w:r>
    </w:p>
    <w:p w14:paraId="4DC1A64A" w14:textId="77777777" w:rsidR="007A041B" w:rsidRPr="0014428F" w:rsidRDefault="007A041B" w:rsidP="001F10EB">
      <w:pPr>
        <w:jc w:val="both"/>
        <w:rPr>
          <w:rFonts w:ascii="Arial" w:hAnsi="Arial" w:cs="Arial"/>
          <w:b/>
          <w:color w:val="000000"/>
        </w:rPr>
      </w:pPr>
    </w:p>
    <w:p w14:paraId="4DC1A653" w14:textId="44C65FF0" w:rsidR="001E1511" w:rsidRPr="001E1511" w:rsidRDefault="007A041B" w:rsidP="007E519D">
      <w:pPr>
        <w:jc w:val="both"/>
        <w:rPr>
          <w:rFonts w:ascii="Arial" w:hAnsi="Arial" w:cs="Arial"/>
          <w:color w:val="000000"/>
        </w:rPr>
      </w:pP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  <w:r w:rsidRPr="0014428F">
        <w:rPr>
          <w:rFonts w:ascii="Arial" w:hAnsi="Arial" w:cs="Arial"/>
          <w:b/>
          <w:color w:val="000000"/>
        </w:rPr>
        <w:tab/>
      </w:r>
    </w:p>
    <w:sectPr w:rsidR="001E1511" w:rsidRPr="001E1511" w:rsidSect="009019EB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7D2AC" w14:textId="77777777" w:rsidR="00D256ED" w:rsidRDefault="00D256ED">
      <w:r>
        <w:separator/>
      </w:r>
    </w:p>
  </w:endnote>
  <w:endnote w:type="continuationSeparator" w:id="0">
    <w:p w14:paraId="784E40A9" w14:textId="77777777" w:rsidR="00D256ED" w:rsidRDefault="00D256ED">
      <w:r>
        <w:continuationSeparator/>
      </w:r>
    </w:p>
  </w:endnote>
  <w:endnote w:type="continuationNotice" w:id="1">
    <w:p w14:paraId="22C1A9F4" w14:textId="77777777" w:rsidR="00D256ED" w:rsidRDefault="00D256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utur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A9902" w14:textId="03755255" w:rsidR="00E92016" w:rsidRDefault="001E1511" w:rsidP="001E1511">
    <w:pPr>
      <w:pStyle w:val="Footer"/>
      <w:tabs>
        <w:tab w:val="clear" w:pos="8640"/>
        <w:tab w:val="right" w:pos="9000"/>
      </w:tabs>
      <w:rPr>
        <w:rFonts w:ascii="Arial" w:hAnsi="Arial" w:cs="Arial"/>
      </w:rPr>
    </w:pPr>
    <w:r>
      <w:rPr>
        <w:rFonts w:ascii="Arial" w:hAnsi="Arial" w:cs="Arial"/>
      </w:rPr>
      <w:t xml:space="preserve">Site Name: _______________, </w:t>
    </w:r>
    <w:r w:rsidR="00771D7E">
      <w:rPr>
        <w:rFonts w:ascii="Arial" w:hAnsi="Arial" w:cs="Arial"/>
      </w:rPr>
      <w:t>Site ID No.</w:t>
    </w:r>
    <w:r>
      <w:rPr>
        <w:rFonts w:ascii="Arial" w:hAnsi="Arial" w:cs="Arial"/>
      </w:rPr>
      <w:t>: _______________</w:t>
    </w:r>
  </w:p>
  <w:p w14:paraId="510EB88D" w14:textId="46E43BA1" w:rsidR="00914D6E" w:rsidRPr="008049D6" w:rsidRDefault="00E92016" w:rsidP="00E92016">
    <w:pPr>
      <w:rPr>
        <w:rFonts w:ascii="Arial" w:hAnsi="Arial" w:cs="Arial"/>
        <w:sz w:val="14"/>
      </w:rPr>
    </w:pPr>
    <w:r w:rsidRPr="008049D6">
      <w:rPr>
        <w:rFonts w:ascii="Arial" w:hAnsi="Arial" w:cs="Arial"/>
        <w:sz w:val="14"/>
      </w:rPr>
      <w:t xml:space="preserve">*Coret yang </w:t>
    </w:r>
    <w:proofErr w:type="spellStart"/>
    <w:r w:rsidRPr="008049D6">
      <w:rPr>
        <w:rFonts w:ascii="Arial" w:hAnsi="Arial" w:cs="Arial"/>
        <w:sz w:val="14"/>
      </w:rPr>
      <w:t>tidak</w:t>
    </w:r>
    <w:proofErr w:type="spellEnd"/>
    <w:r w:rsidRPr="008049D6">
      <w:rPr>
        <w:rFonts w:ascii="Arial" w:hAnsi="Arial" w:cs="Arial"/>
        <w:sz w:val="14"/>
      </w:rPr>
      <w:t xml:space="preserve"> </w:t>
    </w:r>
    <w:proofErr w:type="spellStart"/>
    <w:r w:rsidRPr="008049D6">
      <w:rPr>
        <w:rFonts w:ascii="Arial" w:hAnsi="Arial" w:cs="Arial"/>
        <w:sz w:val="14"/>
      </w:rPr>
      <w:t>perlu</w:t>
    </w:r>
    <w:proofErr w:type="spellEnd"/>
  </w:p>
  <w:p w14:paraId="4DC1A65B" w14:textId="21AD9577" w:rsidR="00771D7E" w:rsidRPr="001E1511" w:rsidRDefault="001E1511" w:rsidP="001E1511">
    <w:pPr>
      <w:pStyle w:val="Footer"/>
      <w:tabs>
        <w:tab w:val="clear" w:pos="8640"/>
        <w:tab w:val="right" w:pos="9000"/>
      </w:tabs>
      <w:rPr>
        <w:rFonts w:ascii="Arial" w:hAnsi="Arial" w:cs="Arial"/>
      </w:rPr>
    </w:pPr>
    <w:r>
      <w:rPr>
        <w:rFonts w:ascii="Arial" w:hAnsi="Arial" w:cs="Arial"/>
      </w:rPr>
      <w:tab/>
    </w:r>
    <w:r w:rsidR="00771D7E" w:rsidRPr="001E1511">
      <w:rPr>
        <w:rFonts w:ascii="Arial" w:hAnsi="Arial" w:cs="Arial"/>
      </w:rPr>
      <w:t xml:space="preserve"> </w:t>
    </w:r>
  </w:p>
  <w:sdt>
    <w:sdtPr>
      <w:rPr>
        <w:rFonts w:ascii="Tahoma" w:hAnsi="Tahoma" w:cs="Tahoma"/>
        <w:sz w:val="16"/>
        <w:szCs w:val="16"/>
      </w:rPr>
      <w:id w:val="-287056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EF85E3" w14:textId="2C3839BC" w:rsidR="00E92016" w:rsidRPr="00133685" w:rsidRDefault="00E92016" w:rsidP="00E92016">
        <w:pPr>
          <w:pStyle w:val="Footer"/>
          <w:ind w:right="-154"/>
          <w:rPr>
            <w:rFonts w:ascii="Tahoma" w:hAnsi="Tahoma" w:cs="Tahoma"/>
            <w:sz w:val="16"/>
            <w:szCs w:val="16"/>
          </w:rPr>
        </w:pPr>
        <w:r w:rsidRPr="00133685">
          <w:rPr>
            <w:rFonts w:ascii="Tahoma" w:hAnsi="Tahoma" w:cs="Tahoma"/>
            <w:sz w:val="16"/>
            <w:szCs w:val="16"/>
          </w:rPr>
          <w:t xml:space="preserve">© 2023 All Rights Reserved - PT TOWER BERSAMA INFRASTRUCTURE, </w:t>
        </w:r>
        <w:proofErr w:type="spellStart"/>
        <w:r w:rsidRPr="00133685">
          <w:rPr>
            <w:rFonts w:ascii="Tahoma" w:hAnsi="Tahoma" w:cs="Tahoma"/>
            <w:sz w:val="16"/>
            <w:szCs w:val="16"/>
          </w:rPr>
          <w:t>Tbk</w:t>
        </w:r>
        <w:proofErr w:type="spellEnd"/>
        <w:r w:rsidRPr="00133685">
          <w:rPr>
            <w:rFonts w:ascii="Tahoma" w:hAnsi="Tahoma" w:cs="Tahoma"/>
            <w:sz w:val="16"/>
            <w:szCs w:val="16"/>
          </w:rPr>
          <w:t xml:space="preserve">                                                              Internal</w:t>
        </w:r>
      </w:p>
      <w:p w14:paraId="4DC1A65C" w14:textId="261A0BFE" w:rsidR="00771D7E" w:rsidRPr="00A637EF" w:rsidRDefault="00A637EF" w:rsidP="00A637EF">
        <w:pPr>
          <w:pStyle w:val="Footer"/>
          <w:tabs>
            <w:tab w:val="clear" w:pos="8640"/>
            <w:tab w:val="right" w:pos="9000"/>
          </w:tabs>
          <w:rPr>
            <w:rFonts w:ascii="Tahoma" w:hAnsi="Tahoma"/>
            <w:sz w:val="16"/>
          </w:rPr>
        </w:pPr>
        <w:r>
          <w:rPr>
            <w:rFonts w:ascii="Tahoma" w:hAnsi="Tahoma" w:cs="Tahoma"/>
            <w:sz w:val="16"/>
            <w:szCs w:val="16"/>
          </w:rPr>
          <w:tab/>
        </w:r>
        <w:r>
          <w:rPr>
            <w:rFonts w:ascii="Tahoma" w:hAnsi="Tahoma" w:cs="Tahoma"/>
            <w:sz w:val="16"/>
            <w:szCs w:val="16"/>
          </w:rPr>
          <w:tab/>
          <w:t xml:space="preserve">       </w:t>
        </w:r>
        <w:r w:rsidR="00E92016" w:rsidRPr="00133685">
          <w:rPr>
            <w:rFonts w:ascii="Tahoma" w:hAnsi="Tahoma" w:cs="Tahoma"/>
            <w:sz w:val="16"/>
            <w:szCs w:val="16"/>
          </w:rPr>
          <w:fldChar w:fldCharType="begin"/>
        </w:r>
        <w:r w:rsidR="00E92016" w:rsidRPr="00133685">
          <w:rPr>
            <w:rFonts w:ascii="Tahoma" w:hAnsi="Tahoma" w:cs="Tahoma"/>
            <w:sz w:val="16"/>
            <w:szCs w:val="16"/>
          </w:rPr>
          <w:instrText xml:space="preserve"> PAGE   \* MERGEFORMAT </w:instrText>
        </w:r>
        <w:r w:rsidR="00E92016" w:rsidRPr="00133685">
          <w:rPr>
            <w:rFonts w:ascii="Tahoma" w:hAnsi="Tahoma" w:cs="Tahoma"/>
            <w:sz w:val="16"/>
            <w:szCs w:val="16"/>
          </w:rPr>
          <w:fldChar w:fldCharType="separate"/>
        </w:r>
        <w:r w:rsidR="00BD00E5">
          <w:rPr>
            <w:rFonts w:ascii="Tahoma" w:hAnsi="Tahoma" w:cs="Tahoma"/>
            <w:noProof/>
            <w:sz w:val="16"/>
            <w:szCs w:val="16"/>
          </w:rPr>
          <w:t>2</w:t>
        </w:r>
        <w:r w:rsidR="00E92016" w:rsidRPr="00133685">
          <w:rPr>
            <w:rFonts w:ascii="Tahoma" w:hAnsi="Tahoma" w:cs="Tahoma"/>
            <w:noProof/>
            <w:sz w:val="16"/>
            <w:szCs w:val="16"/>
          </w:rPr>
          <w:fldChar w:fldCharType="end"/>
        </w:r>
        <w:r w:rsidR="00E92016" w:rsidRPr="00133685">
          <w:rPr>
            <w:rFonts w:ascii="Tahoma" w:hAnsi="Tahoma" w:cs="Tahoma"/>
            <w:sz w:val="16"/>
            <w:szCs w:val="16"/>
          </w:rPr>
          <w:t xml:space="preserve"> </w:t>
        </w:r>
        <w:r w:rsidR="00E92016">
          <w:rPr>
            <w:rFonts w:ascii="Tahoma" w:hAnsi="Tahoma" w:cs="Tahoma"/>
            <w:sz w:val="16"/>
            <w:szCs w:val="16"/>
          </w:rPr>
          <w:t>–</w:t>
        </w:r>
        <w:r w:rsidR="00E92016" w:rsidRPr="00133685">
          <w:rPr>
            <w:rFonts w:ascii="Tahoma" w:hAnsi="Tahoma" w:cs="Tahoma"/>
            <w:sz w:val="16"/>
            <w:szCs w:val="16"/>
          </w:rPr>
          <w:t xml:space="preserve"> </w:t>
        </w:r>
        <w:r w:rsidR="00872A2B">
          <w:rPr>
            <w:rFonts w:ascii="Tahoma" w:hAnsi="Tahoma" w:cs="Tahoma"/>
            <w:sz w:val="16"/>
            <w:szCs w:val="16"/>
          </w:rPr>
          <w:t>11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2A2DD9" w14:textId="77777777" w:rsidR="00D256ED" w:rsidRDefault="00D256ED">
      <w:r>
        <w:separator/>
      </w:r>
    </w:p>
  </w:footnote>
  <w:footnote w:type="continuationSeparator" w:id="0">
    <w:p w14:paraId="52B5CCA2" w14:textId="77777777" w:rsidR="00D256ED" w:rsidRDefault="00D256ED">
      <w:r>
        <w:continuationSeparator/>
      </w:r>
    </w:p>
  </w:footnote>
  <w:footnote w:type="continuationNotice" w:id="1">
    <w:p w14:paraId="579A7A03" w14:textId="77777777" w:rsidR="00D256ED" w:rsidRDefault="00D256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A8B456" w14:textId="29ABB842" w:rsidR="00124D67" w:rsidRDefault="009019EB" w:rsidP="00124D67">
    <w:pPr>
      <w:pStyle w:val="Header"/>
      <w:jc w:val="right"/>
      <w:rPr>
        <w:rFonts w:ascii="Arial" w:hAnsi="Arial" w:cs="Arial"/>
        <w:sz w:val="16"/>
        <w:szCs w:val="16"/>
      </w:rPr>
    </w:pPr>
    <w:r w:rsidRPr="00914B8D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264" behindDoc="0" locked="0" layoutInCell="1" allowOverlap="1" wp14:anchorId="4DC1A65D" wp14:editId="4DC1A65E">
          <wp:simplePos x="0" y="0"/>
          <wp:positionH relativeFrom="margin">
            <wp:posOffset>-56515</wp:posOffset>
          </wp:positionH>
          <wp:positionV relativeFrom="paragraph">
            <wp:posOffset>-247650</wp:posOffset>
          </wp:positionV>
          <wp:extent cx="1217150" cy="504825"/>
          <wp:effectExtent l="0" t="0" r="2540" b="0"/>
          <wp:wrapNone/>
          <wp:docPr id="49" name="Picture 49" descr="Logo TBiG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Logo TBiG 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1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4B8D">
      <w:rPr>
        <w:rFonts w:ascii="Arial" w:hAnsi="Arial" w:cs="Arial"/>
        <w:sz w:val="16"/>
        <w:szCs w:val="16"/>
      </w:rPr>
      <w:t>FM.</w:t>
    </w:r>
    <w:r w:rsidR="00124D67">
      <w:rPr>
        <w:rFonts w:ascii="Arial" w:hAnsi="Arial" w:cs="Arial"/>
        <w:sz w:val="16"/>
        <w:szCs w:val="16"/>
      </w:rPr>
      <w:t>23-FIN.L</w:t>
    </w:r>
    <w:r w:rsidR="0095498C">
      <w:rPr>
        <w:rFonts w:ascii="Arial" w:hAnsi="Arial" w:cs="Arial"/>
        <w:sz w:val="16"/>
        <w:szCs w:val="16"/>
      </w:rPr>
      <w:t>EG</w:t>
    </w:r>
    <w:r w:rsidR="00124D67">
      <w:rPr>
        <w:rFonts w:ascii="Arial" w:hAnsi="Arial" w:cs="Arial"/>
        <w:sz w:val="16"/>
        <w:szCs w:val="16"/>
      </w:rPr>
      <w:t>/Rev.2.0/05.06.2023</w:t>
    </w:r>
  </w:p>
  <w:p w14:paraId="4DC1A65A" w14:textId="5780CE40" w:rsidR="009019EB" w:rsidRPr="00914B8D" w:rsidRDefault="009019EB" w:rsidP="009019EB">
    <w:pPr>
      <w:pStyle w:val="Header"/>
      <w:jc w:val="right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C10"/>
    <w:multiLevelType w:val="hybridMultilevel"/>
    <w:tmpl w:val="4C8E477E"/>
    <w:lvl w:ilvl="0" w:tplc="8808982E">
      <w:start w:val="1"/>
      <w:numFmt w:val="decimal"/>
      <w:lvlText w:val="14.%1"/>
      <w:lvlJc w:val="left"/>
      <w:pPr>
        <w:tabs>
          <w:tab w:val="num" w:pos="851"/>
        </w:tabs>
        <w:ind w:left="851" w:hanging="851"/>
      </w:pPr>
      <w:rPr>
        <w:rFonts w:ascii="Futura" w:hAnsi="Futura" w:hint="default"/>
        <w:b w:val="0"/>
        <w:i w:val="0"/>
        <w:sz w:val="1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084D7A"/>
    <w:multiLevelType w:val="multilevel"/>
    <w:tmpl w:val="4C8E477E"/>
    <w:lvl w:ilvl="0">
      <w:start w:val="1"/>
      <w:numFmt w:val="decimal"/>
      <w:lvlText w:val="14.%1"/>
      <w:lvlJc w:val="left"/>
      <w:pPr>
        <w:tabs>
          <w:tab w:val="num" w:pos="851"/>
        </w:tabs>
        <w:ind w:left="851" w:hanging="851"/>
      </w:pPr>
      <w:rPr>
        <w:rFonts w:ascii="Futura" w:hAnsi="Futura" w:hint="default"/>
        <w:b w:val="0"/>
        <w:i w:val="0"/>
        <w:sz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8163E9"/>
    <w:multiLevelType w:val="hybridMultilevel"/>
    <w:tmpl w:val="460EF262"/>
    <w:lvl w:ilvl="0" w:tplc="867E19E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21F0570"/>
    <w:multiLevelType w:val="multilevel"/>
    <w:tmpl w:val="75B620A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" w15:restartNumberingAfterBreak="0">
    <w:nsid w:val="026D2F92"/>
    <w:multiLevelType w:val="hybridMultilevel"/>
    <w:tmpl w:val="66265E9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2C86AB2"/>
    <w:multiLevelType w:val="hybridMultilevel"/>
    <w:tmpl w:val="BDAAB16E"/>
    <w:lvl w:ilvl="0" w:tplc="4642BA1E">
      <w:start w:val="1"/>
      <w:numFmt w:val="lowerRoman"/>
      <w:lvlText w:val="(%1)"/>
      <w:lvlJc w:val="left"/>
      <w:pPr>
        <w:tabs>
          <w:tab w:val="num" w:pos="1170"/>
        </w:tabs>
        <w:ind w:left="1170" w:hanging="360"/>
      </w:pPr>
      <w:rPr>
        <w:rFonts w:cs="Times New Roman" w:hint="default"/>
        <w:caps w:val="0"/>
        <w:strike w:val="0"/>
        <w:dstrike w:val="0"/>
        <w:vanish w:val="0"/>
        <w:color w:val="auto"/>
        <w:spacing w:val="0"/>
        <w:w w:val="100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DE1FB4"/>
    <w:multiLevelType w:val="multilevel"/>
    <w:tmpl w:val="E224138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03BA14CC"/>
    <w:multiLevelType w:val="hybridMultilevel"/>
    <w:tmpl w:val="9AFC3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5835AB"/>
    <w:multiLevelType w:val="multilevel"/>
    <w:tmpl w:val="8F10C26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0B3102C9"/>
    <w:multiLevelType w:val="multilevel"/>
    <w:tmpl w:val="FBCEBC6C"/>
    <w:lvl w:ilvl="0">
      <w:start w:val="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0E0F0DAE"/>
    <w:multiLevelType w:val="hybridMultilevel"/>
    <w:tmpl w:val="2FFC4B44"/>
    <w:lvl w:ilvl="0" w:tplc="DE68D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2306B5"/>
    <w:multiLevelType w:val="hybridMultilevel"/>
    <w:tmpl w:val="DA44E74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116C1CC2"/>
    <w:multiLevelType w:val="multilevel"/>
    <w:tmpl w:val="EE9A0856"/>
    <w:lvl w:ilvl="0">
      <w:start w:val="16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auto"/>
      </w:rPr>
    </w:lvl>
  </w:abstractNum>
  <w:abstractNum w:abstractNumId="13" w15:restartNumberingAfterBreak="0">
    <w:nsid w:val="134B5822"/>
    <w:multiLevelType w:val="hybridMultilevel"/>
    <w:tmpl w:val="E1A897FC"/>
    <w:lvl w:ilvl="0" w:tplc="E3FCB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775C25"/>
    <w:multiLevelType w:val="hybridMultilevel"/>
    <w:tmpl w:val="FD984B74"/>
    <w:lvl w:ilvl="0" w:tplc="69F44150">
      <w:start w:val="1"/>
      <w:numFmt w:val="lowerLetter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1B646A"/>
    <w:multiLevelType w:val="multilevel"/>
    <w:tmpl w:val="06C06090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8"/>
        </w:tabs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16" w15:restartNumberingAfterBreak="0">
    <w:nsid w:val="199E096E"/>
    <w:multiLevelType w:val="multilevel"/>
    <w:tmpl w:val="133C217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0C8440E"/>
    <w:multiLevelType w:val="hybridMultilevel"/>
    <w:tmpl w:val="FFA64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C74F7A"/>
    <w:multiLevelType w:val="multilevel"/>
    <w:tmpl w:val="94FE42F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28BD0495"/>
    <w:multiLevelType w:val="multilevel"/>
    <w:tmpl w:val="DA7AF71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28F908D7"/>
    <w:multiLevelType w:val="multilevel"/>
    <w:tmpl w:val="6EA8A480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</w:abstractNum>
  <w:abstractNum w:abstractNumId="21" w15:restartNumberingAfterBreak="0">
    <w:nsid w:val="35AC3EFF"/>
    <w:multiLevelType w:val="hybridMultilevel"/>
    <w:tmpl w:val="40BE2A50"/>
    <w:lvl w:ilvl="0" w:tplc="224C1E3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5B77DC1"/>
    <w:multiLevelType w:val="multilevel"/>
    <w:tmpl w:val="D6D8D73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66916F5"/>
    <w:multiLevelType w:val="singleLevel"/>
    <w:tmpl w:val="B22612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 w15:restartNumberingAfterBreak="0">
    <w:nsid w:val="3958126A"/>
    <w:multiLevelType w:val="multilevel"/>
    <w:tmpl w:val="441A05F0"/>
    <w:lvl w:ilvl="0">
      <w:start w:val="1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3A6733E2"/>
    <w:multiLevelType w:val="multilevel"/>
    <w:tmpl w:val="FF0AD3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B346C78"/>
    <w:multiLevelType w:val="multilevel"/>
    <w:tmpl w:val="FAE84C5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3CE5683F"/>
    <w:multiLevelType w:val="singleLevel"/>
    <w:tmpl w:val="0B2260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 w15:restartNumberingAfterBreak="0">
    <w:nsid w:val="41EE12D2"/>
    <w:multiLevelType w:val="hybridMultilevel"/>
    <w:tmpl w:val="40A67884"/>
    <w:lvl w:ilvl="0" w:tplc="A7D8BA08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439B5A63"/>
    <w:multiLevelType w:val="multilevel"/>
    <w:tmpl w:val="2968E67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44D73AAB"/>
    <w:multiLevelType w:val="hybridMultilevel"/>
    <w:tmpl w:val="09BE4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9233C4"/>
    <w:multiLevelType w:val="singleLevel"/>
    <w:tmpl w:val="04090019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</w:abstractNum>
  <w:abstractNum w:abstractNumId="32" w15:restartNumberingAfterBreak="0">
    <w:nsid w:val="4D237A9A"/>
    <w:multiLevelType w:val="multilevel"/>
    <w:tmpl w:val="83EEB04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4D980634"/>
    <w:multiLevelType w:val="multilevel"/>
    <w:tmpl w:val="06C06090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00"/>
        </w:tabs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8"/>
        </w:tabs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12"/>
        </w:tabs>
        <w:ind w:left="3712" w:hanging="1440"/>
      </w:pPr>
      <w:rPr>
        <w:rFonts w:hint="default"/>
      </w:rPr>
    </w:lvl>
  </w:abstractNum>
  <w:abstractNum w:abstractNumId="34" w15:restartNumberingAfterBreak="0">
    <w:nsid w:val="55F31989"/>
    <w:multiLevelType w:val="multilevel"/>
    <w:tmpl w:val="F2425EC0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98D2C81"/>
    <w:multiLevelType w:val="singleLevel"/>
    <w:tmpl w:val="0B16A1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5A181384"/>
    <w:multiLevelType w:val="hybridMultilevel"/>
    <w:tmpl w:val="AC167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30466D2C">
      <w:start w:val="1"/>
      <w:numFmt w:val="decimal"/>
      <w:lvlText w:val="8.%3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6D2143"/>
    <w:multiLevelType w:val="hybridMultilevel"/>
    <w:tmpl w:val="639252A0"/>
    <w:lvl w:ilvl="0" w:tplc="CB9A53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86B33"/>
    <w:multiLevelType w:val="multilevel"/>
    <w:tmpl w:val="53EAC57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 w15:restartNumberingAfterBreak="0">
    <w:nsid w:val="680F4867"/>
    <w:multiLevelType w:val="multilevel"/>
    <w:tmpl w:val="890294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40" w15:restartNumberingAfterBreak="0">
    <w:nsid w:val="685716AD"/>
    <w:multiLevelType w:val="multilevel"/>
    <w:tmpl w:val="976A48E4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4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87C1B1B"/>
    <w:multiLevelType w:val="singleLevel"/>
    <w:tmpl w:val="1E2493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</w:abstractNum>
  <w:abstractNum w:abstractNumId="42" w15:restartNumberingAfterBreak="0">
    <w:nsid w:val="6D1A45E8"/>
    <w:multiLevelType w:val="multilevel"/>
    <w:tmpl w:val="2B969CB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2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43" w15:restartNumberingAfterBreak="0">
    <w:nsid w:val="733D35FC"/>
    <w:multiLevelType w:val="hybridMultilevel"/>
    <w:tmpl w:val="22B026BA"/>
    <w:lvl w:ilvl="0" w:tplc="D4BE104E">
      <w:start w:val="1"/>
      <w:numFmt w:val="lowerLetter"/>
      <w:lvlText w:val="%1."/>
      <w:lvlJc w:val="left"/>
      <w:pPr>
        <w:tabs>
          <w:tab w:val="num" w:pos="1418"/>
        </w:tabs>
        <w:ind w:left="1418" w:hanging="567"/>
      </w:pPr>
      <w:rPr>
        <w:rFonts w:ascii="Futura" w:hAnsi="Futura" w:hint="default"/>
        <w:b w:val="0"/>
        <w:i w:val="0"/>
        <w:sz w:val="1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8F47AB"/>
    <w:multiLevelType w:val="hybridMultilevel"/>
    <w:tmpl w:val="6FBCF10A"/>
    <w:lvl w:ilvl="0" w:tplc="D28E1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064AC"/>
    <w:multiLevelType w:val="multilevel"/>
    <w:tmpl w:val="E7BEFC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8D4214A"/>
    <w:multiLevelType w:val="hybridMultilevel"/>
    <w:tmpl w:val="1AF47ECA"/>
    <w:lvl w:ilvl="0" w:tplc="AB0C61D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472A7"/>
    <w:multiLevelType w:val="hybridMultilevel"/>
    <w:tmpl w:val="F1AE6A2A"/>
    <w:lvl w:ilvl="0" w:tplc="6686A90C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8" w15:restartNumberingAfterBreak="0">
    <w:nsid w:val="7F147051"/>
    <w:multiLevelType w:val="multilevel"/>
    <w:tmpl w:val="4A9EF966"/>
    <w:lvl w:ilvl="0">
      <w:start w:val="1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627052978">
    <w:abstractNumId w:val="20"/>
  </w:num>
  <w:num w:numId="2" w16cid:durableId="1875651400">
    <w:abstractNumId w:val="35"/>
  </w:num>
  <w:num w:numId="3" w16cid:durableId="1955819001">
    <w:abstractNumId w:val="8"/>
  </w:num>
  <w:num w:numId="4" w16cid:durableId="862282261">
    <w:abstractNumId w:val="31"/>
  </w:num>
  <w:num w:numId="5" w16cid:durableId="1028261434">
    <w:abstractNumId w:val="18"/>
  </w:num>
  <w:num w:numId="6" w16cid:durableId="676469012">
    <w:abstractNumId w:val="38"/>
  </w:num>
  <w:num w:numId="7" w16cid:durableId="1965036135">
    <w:abstractNumId w:val="23"/>
  </w:num>
  <w:num w:numId="8" w16cid:durableId="1977101555">
    <w:abstractNumId w:val="32"/>
  </w:num>
  <w:num w:numId="9" w16cid:durableId="929895350">
    <w:abstractNumId w:val="6"/>
  </w:num>
  <w:num w:numId="10" w16cid:durableId="617222375">
    <w:abstractNumId w:val="41"/>
  </w:num>
  <w:num w:numId="11" w16cid:durableId="856652367">
    <w:abstractNumId w:val="27"/>
  </w:num>
  <w:num w:numId="12" w16cid:durableId="1141465042">
    <w:abstractNumId w:val="19"/>
  </w:num>
  <w:num w:numId="13" w16cid:durableId="1118646689">
    <w:abstractNumId w:val="48"/>
  </w:num>
  <w:num w:numId="14" w16cid:durableId="888417484">
    <w:abstractNumId w:val="24"/>
  </w:num>
  <w:num w:numId="15" w16cid:durableId="1697581291">
    <w:abstractNumId w:val="9"/>
  </w:num>
  <w:num w:numId="16" w16cid:durableId="294218449">
    <w:abstractNumId w:val="4"/>
  </w:num>
  <w:num w:numId="17" w16cid:durableId="1061952142">
    <w:abstractNumId w:val="47"/>
  </w:num>
  <w:num w:numId="18" w16cid:durableId="1095781350">
    <w:abstractNumId w:val="14"/>
  </w:num>
  <w:num w:numId="19" w16cid:durableId="1484160379">
    <w:abstractNumId w:val="5"/>
  </w:num>
  <w:num w:numId="20" w16cid:durableId="1844707711">
    <w:abstractNumId w:val="43"/>
  </w:num>
  <w:num w:numId="21" w16cid:durableId="1525554341">
    <w:abstractNumId w:val="0"/>
  </w:num>
  <w:num w:numId="22" w16cid:durableId="1300650110">
    <w:abstractNumId w:val="1"/>
  </w:num>
  <w:num w:numId="23" w16cid:durableId="106703345">
    <w:abstractNumId w:val="15"/>
  </w:num>
  <w:num w:numId="24" w16cid:durableId="270284156">
    <w:abstractNumId w:val="33"/>
  </w:num>
  <w:num w:numId="25" w16cid:durableId="100956697">
    <w:abstractNumId w:val="29"/>
  </w:num>
  <w:num w:numId="26" w16cid:durableId="1819036564">
    <w:abstractNumId w:val="30"/>
  </w:num>
  <w:num w:numId="27" w16cid:durableId="1356005869">
    <w:abstractNumId w:val="45"/>
  </w:num>
  <w:num w:numId="28" w16cid:durableId="1414399494">
    <w:abstractNumId w:val="28"/>
  </w:num>
  <w:num w:numId="29" w16cid:durableId="1469318376">
    <w:abstractNumId w:val="21"/>
  </w:num>
  <w:num w:numId="30" w16cid:durableId="1535003374">
    <w:abstractNumId w:val="22"/>
  </w:num>
  <w:num w:numId="31" w16cid:durableId="1620868599">
    <w:abstractNumId w:val="11"/>
  </w:num>
  <w:num w:numId="32" w16cid:durableId="1326783929">
    <w:abstractNumId w:val="42"/>
  </w:num>
  <w:num w:numId="33" w16cid:durableId="624433625">
    <w:abstractNumId w:val="3"/>
  </w:num>
  <w:num w:numId="34" w16cid:durableId="1459764975">
    <w:abstractNumId w:val="17"/>
  </w:num>
  <w:num w:numId="35" w16cid:durableId="1418744440">
    <w:abstractNumId w:val="12"/>
  </w:num>
  <w:num w:numId="36" w16cid:durableId="1086027251">
    <w:abstractNumId w:val="34"/>
  </w:num>
  <w:num w:numId="37" w16cid:durableId="173421827">
    <w:abstractNumId w:val="40"/>
  </w:num>
  <w:num w:numId="38" w16cid:durableId="151682297">
    <w:abstractNumId w:val="16"/>
  </w:num>
  <w:num w:numId="39" w16cid:durableId="719859773">
    <w:abstractNumId w:val="39"/>
  </w:num>
  <w:num w:numId="40" w16cid:durableId="1453161344">
    <w:abstractNumId w:val="25"/>
  </w:num>
  <w:num w:numId="41" w16cid:durableId="262610178">
    <w:abstractNumId w:val="26"/>
  </w:num>
  <w:num w:numId="42" w16cid:durableId="485827503">
    <w:abstractNumId w:val="36"/>
  </w:num>
  <w:num w:numId="43" w16cid:durableId="635375167">
    <w:abstractNumId w:val="10"/>
  </w:num>
  <w:num w:numId="44" w16cid:durableId="11297461">
    <w:abstractNumId w:val="46"/>
  </w:num>
  <w:num w:numId="45" w16cid:durableId="1364015165">
    <w:abstractNumId w:val="44"/>
  </w:num>
  <w:num w:numId="46" w16cid:durableId="1674184901">
    <w:abstractNumId w:val="13"/>
  </w:num>
  <w:num w:numId="47" w16cid:durableId="413553799">
    <w:abstractNumId w:val="2"/>
  </w:num>
  <w:num w:numId="48" w16cid:durableId="604964318">
    <w:abstractNumId w:val="7"/>
  </w:num>
  <w:num w:numId="49" w16cid:durableId="83992597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activeWritingStyle w:appName="MSWord" w:lang="es-ES_trad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41B"/>
    <w:rsid w:val="00001055"/>
    <w:rsid w:val="00001B5C"/>
    <w:rsid w:val="00011FC0"/>
    <w:rsid w:val="00015A6B"/>
    <w:rsid w:val="000239C9"/>
    <w:rsid w:val="00026083"/>
    <w:rsid w:val="00033141"/>
    <w:rsid w:val="000342B1"/>
    <w:rsid w:val="000370D4"/>
    <w:rsid w:val="000417DF"/>
    <w:rsid w:val="00042422"/>
    <w:rsid w:val="00044412"/>
    <w:rsid w:val="0004573A"/>
    <w:rsid w:val="000470BF"/>
    <w:rsid w:val="00054696"/>
    <w:rsid w:val="00055104"/>
    <w:rsid w:val="0006322A"/>
    <w:rsid w:val="00063822"/>
    <w:rsid w:val="0006532F"/>
    <w:rsid w:val="0006567C"/>
    <w:rsid w:val="000663A8"/>
    <w:rsid w:val="00073CA9"/>
    <w:rsid w:val="0007503C"/>
    <w:rsid w:val="00080E40"/>
    <w:rsid w:val="00092818"/>
    <w:rsid w:val="0009351F"/>
    <w:rsid w:val="00095B9E"/>
    <w:rsid w:val="00095CDE"/>
    <w:rsid w:val="000A17D6"/>
    <w:rsid w:val="000B7378"/>
    <w:rsid w:val="000C29A1"/>
    <w:rsid w:val="000C30A3"/>
    <w:rsid w:val="000C74A2"/>
    <w:rsid w:val="000D19C3"/>
    <w:rsid w:val="000D2234"/>
    <w:rsid w:val="000E0AE7"/>
    <w:rsid w:val="000E238E"/>
    <w:rsid w:val="000E23B8"/>
    <w:rsid w:val="000E2B7E"/>
    <w:rsid w:val="000E3B3C"/>
    <w:rsid w:val="000E5164"/>
    <w:rsid w:val="000F3E77"/>
    <w:rsid w:val="000F57FB"/>
    <w:rsid w:val="000F6163"/>
    <w:rsid w:val="000F75D3"/>
    <w:rsid w:val="00100138"/>
    <w:rsid w:val="001002BF"/>
    <w:rsid w:val="001027F6"/>
    <w:rsid w:val="00105057"/>
    <w:rsid w:val="001239B4"/>
    <w:rsid w:val="00123DB8"/>
    <w:rsid w:val="00124D67"/>
    <w:rsid w:val="001329F9"/>
    <w:rsid w:val="00133C4C"/>
    <w:rsid w:val="0013604A"/>
    <w:rsid w:val="0014428F"/>
    <w:rsid w:val="0015226E"/>
    <w:rsid w:val="00162147"/>
    <w:rsid w:val="00163ABB"/>
    <w:rsid w:val="00165534"/>
    <w:rsid w:val="00167673"/>
    <w:rsid w:val="00170C55"/>
    <w:rsid w:val="00171A99"/>
    <w:rsid w:val="00172679"/>
    <w:rsid w:val="00173745"/>
    <w:rsid w:val="0018178A"/>
    <w:rsid w:val="00183D9E"/>
    <w:rsid w:val="00197453"/>
    <w:rsid w:val="001A3DC2"/>
    <w:rsid w:val="001B06C0"/>
    <w:rsid w:val="001B11F7"/>
    <w:rsid w:val="001B214B"/>
    <w:rsid w:val="001B2BD4"/>
    <w:rsid w:val="001C2104"/>
    <w:rsid w:val="001C24D1"/>
    <w:rsid w:val="001C66FA"/>
    <w:rsid w:val="001D3BA4"/>
    <w:rsid w:val="001D6104"/>
    <w:rsid w:val="001D6C29"/>
    <w:rsid w:val="001E1511"/>
    <w:rsid w:val="001F10EB"/>
    <w:rsid w:val="00211CDB"/>
    <w:rsid w:val="00214AD3"/>
    <w:rsid w:val="00222263"/>
    <w:rsid w:val="00224BF8"/>
    <w:rsid w:val="0022785E"/>
    <w:rsid w:val="00230C0B"/>
    <w:rsid w:val="002347F6"/>
    <w:rsid w:val="00252300"/>
    <w:rsid w:val="00252CB1"/>
    <w:rsid w:val="00254DCC"/>
    <w:rsid w:val="00255318"/>
    <w:rsid w:val="0026685A"/>
    <w:rsid w:val="002730BC"/>
    <w:rsid w:val="0027567A"/>
    <w:rsid w:val="0027629E"/>
    <w:rsid w:val="0027666D"/>
    <w:rsid w:val="00285B04"/>
    <w:rsid w:val="00290A71"/>
    <w:rsid w:val="0029191B"/>
    <w:rsid w:val="002962A7"/>
    <w:rsid w:val="002A7889"/>
    <w:rsid w:val="002B4F19"/>
    <w:rsid w:val="002B50D1"/>
    <w:rsid w:val="002B5110"/>
    <w:rsid w:val="002B6104"/>
    <w:rsid w:val="002C183D"/>
    <w:rsid w:val="002C2C8C"/>
    <w:rsid w:val="002D5FF2"/>
    <w:rsid w:val="002E2104"/>
    <w:rsid w:val="002E4926"/>
    <w:rsid w:val="002E533F"/>
    <w:rsid w:val="003011E6"/>
    <w:rsid w:val="003054E8"/>
    <w:rsid w:val="003062A6"/>
    <w:rsid w:val="0030783E"/>
    <w:rsid w:val="00310AD2"/>
    <w:rsid w:val="00311D67"/>
    <w:rsid w:val="00326835"/>
    <w:rsid w:val="00336502"/>
    <w:rsid w:val="003379A9"/>
    <w:rsid w:val="00344104"/>
    <w:rsid w:val="00350770"/>
    <w:rsid w:val="00352F1F"/>
    <w:rsid w:val="00354D2C"/>
    <w:rsid w:val="00355065"/>
    <w:rsid w:val="00356B2E"/>
    <w:rsid w:val="0036219D"/>
    <w:rsid w:val="00362D53"/>
    <w:rsid w:val="0036372F"/>
    <w:rsid w:val="00366DC9"/>
    <w:rsid w:val="00367CE0"/>
    <w:rsid w:val="003705E1"/>
    <w:rsid w:val="003710B5"/>
    <w:rsid w:val="00373E6B"/>
    <w:rsid w:val="0037578E"/>
    <w:rsid w:val="00377CE5"/>
    <w:rsid w:val="003A665F"/>
    <w:rsid w:val="003A6C18"/>
    <w:rsid w:val="003B32D4"/>
    <w:rsid w:val="003C24BC"/>
    <w:rsid w:val="003C45DA"/>
    <w:rsid w:val="003C50CF"/>
    <w:rsid w:val="003D0F6C"/>
    <w:rsid w:val="003D2D70"/>
    <w:rsid w:val="003E09B2"/>
    <w:rsid w:val="003F781D"/>
    <w:rsid w:val="0041251A"/>
    <w:rsid w:val="00421ED4"/>
    <w:rsid w:val="00427D52"/>
    <w:rsid w:val="00430748"/>
    <w:rsid w:val="00430D33"/>
    <w:rsid w:val="00441465"/>
    <w:rsid w:val="00441B5A"/>
    <w:rsid w:val="004518C5"/>
    <w:rsid w:val="00454332"/>
    <w:rsid w:val="00461AA3"/>
    <w:rsid w:val="004647DC"/>
    <w:rsid w:val="004741DF"/>
    <w:rsid w:val="004748C9"/>
    <w:rsid w:val="0047584B"/>
    <w:rsid w:val="00476EF7"/>
    <w:rsid w:val="0047744D"/>
    <w:rsid w:val="00484E51"/>
    <w:rsid w:val="00487F84"/>
    <w:rsid w:val="004A1ADC"/>
    <w:rsid w:val="004A2687"/>
    <w:rsid w:val="004A732B"/>
    <w:rsid w:val="004D1BD0"/>
    <w:rsid w:val="004D2C41"/>
    <w:rsid w:val="004E7A00"/>
    <w:rsid w:val="004F1B04"/>
    <w:rsid w:val="004F354D"/>
    <w:rsid w:val="004F4DE7"/>
    <w:rsid w:val="004F7ABA"/>
    <w:rsid w:val="005030F6"/>
    <w:rsid w:val="0052407B"/>
    <w:rsid w:val="005269F6"/>
    <w:rsid w:val="005364E9"/>
    <w:rsid w:val="00536C4F"/>
    <w:rsid w:val="00542D52"/>
    <w:rsid w:val="00543D63"/>
    <w:rsid w:val="00545912"/>
    <w:rsid w:val="0054605C"/>
    <w:rsid w:val="00550B57"/>
    <w:rsid w:val="00552AE4"/>
    <w:rsid w:val="00554AD1"/>
    <w:rsid w:val="00556BFF"/>
    <w:rsid w:val="005571DB"/>
    <w:rsid w:val="0056076A"/>
    <w:rsid w:val="00562498"/>
    <w:rsid w:val="00562652"/>
    <w:rsid w:val="00562D06"/>
    <w:rsid w:val="00564720"/>
    <w:rsid w:val="00564D68"/>
    <w:rsid w:val="0056705E"/>
    <w:rsid w:val="00581EF2"/>
    <w:rsid w:val="005824E7"/>
    <w:rsid w:val="00582E92"/>
    <w:rsid w:val="00586735"/>
    <w:rsid w:val="00586D8C"/>
    <w:rsid w:val="0059057C"/>
    <w:rsid w:val="0059474D"/>
    <w:rsid w:val="0059649A"/>
    <w:rsid w:val="00597A52"/>
    <w:rsid w:val="005A7E4A"/>
    <w:rsid w:val="005B1201"/>
    <w:rsid w:val="005B7E30"/>
    <w:rsid w:val="005C0F67"/>
    <w:rsid w:val="005C5591"/>
    <w:rsid w:val="005C72EB"/>
    <w:rsid w:val="005D1415"/>
    <w:rsid w:val="005E14E9"/>
    <w:rsid w:val="005E453A"/>
    <w:rsid w:val="005F2400"/>
    <w:rsid w:val="005F3A56"/>
    <w:rsid w:val="00601591"/>
    <w:rsid w:val="00601D59"/>
    <w:rsid w:val="006056A0"/>
    <w:rsid w:val="006141DD"/>
    <w:rsid w:val="00615F0C"/>
    <w:rsid w:val="006205CF"/>
    <w:rsid w:val="00625EA4"/>
    <w:rsid w:val="006356C2"/>
    <w:rsid w:val="0063690B"/>
    <w:rsid w:val="006400E8"/>
    <w:rsid w:val="00640366"/>
    <w:rsid w:val="00654468"/>
    <w:rsid w:val="00661ADD"/>
    <w:rsid w:val="006633A3"/>
    <w:rsid w:val="0067208F"/>
    <w:rsid w:val="00681FAD"/>
    <w:rsid w:val="006825B2"/>
    <w:rsid w:val="00686754"/>
    <w:rsid w:val="006873C2"/>
    <w:rsid w:val="00691E3C"/>
    <w:rsid w:val="006970C1"/>
    <w:rsid w:val="006A1994"/>
    <w:rsid w:val="006A5480"/>
    <w:rsid w:val="006A627E"/>
    <w:rsid w:val="006A6859"/>
    <w:rsid w:val="006B0442"/>
    <w:rsid w:val="006B05BB"/>
    <w:rsid w:val="006B4CCD"/>
    <w:rsid w:val="006C35E2"/>
    <w:rsid w:val="006D14B6"/>
    <w:rsid w:val="006D153D"/>
    <w:rsid w:val="006E252E"/>
    <w:rsid w:val="006E3BDE"/>
    <w:rsid w:val="006E687E"/>
    <w:rsid w:val="006F28F9"/>
    <w:rsid w:val="007002C6"/>
    <w:rsid w:val="007153C7"/>
    <w:rsid w:val="00716B26"/>
    <w:rsid w:val="007230D9"/>
    <w:rsid w:val="00723926"/>
    <w:rsid w:val="007421EF"/>
    <w:rsid w:val="00744141"/>
    <w:rsid w:val="00761D92"/>
    <w:rsid w:val="00766F00"/>
    <w:rsid w:val="00770F25"/>
    <w:rsid w:val="00771D7E"/>
    <w:rsid w:val="0077431D"/>
    <w:rsid w:val="00781DEE"/>
    <w:rsid w:val="00785252"/>
    <w:rsid w:val="007915D6"/>
    <w:rsid w:val="00791D65"/>
    <w:rsid w:val="00792CD8"/>
    <w:rsid w:val="00792EF5"/>
    <w:rsid w:val="007A041B"/>
    <w:rsid w:val="007B3497"/>
    <w:rsid w:val="007C5C61"/>
    <w:rsid w:val="007D0843"/>
    <w:rsid w:val="007D0EBC"/>
    <w:rsid w:val="007D51D2"/>
    <w:rsid w:val="007D55E6"/>
    <w:rsid w:val="007D7749"/>
    <w:rsid w:val="007E0BAF"/>
    <w:rsid w:val="007E519D"/>
    <w:rsid w:val="007E7795"/>
    <w:rsid w:val="007F2999"/>
    <w:rsid w:val="007F6776"/>
    <w:rsid w:val="008021AF"/>
    <w:rsid w:val="008044A0"/>
    <w:rsid w:val="008049D6"/>
    <w:rsid w:val="00807470"/>
    <w:rsid w:val="00816CFC"/>
    <w:rsid w:val="008272BB"/>
    <w:rsid w:val="008316E0"/>
    <w:rsid w:val="00832F23"/>
    <w:rsid w:val="008370AD"/>
    <w:rsid w:val="00842D6A"/>
    <w:rsid w:val="00843379"/>
    <w:rsid w:val="0085577B"/>
    <w:rsid w:val="00855DE0"/>
    <w:rsid w:val="00856B24"/>
    <w:rsid w:val="008606A3"/>
    <w:rsid w:val="008667BC"/>
    <w:rsid w:val="00867043"/>
    <w:rsid w:val="00871EC3"/>
    <w:rsid w:val="00872A2B"/>
    <w:rsid w:val="00874281"/>
    <w:rsid w:val="008773A8"/>
    <w:rsid w:val="00877DF6"/>
    <w:rsid w:val="008809F4"/>
    <w:rsid w:val="00892D1D"/>
    <w:rsid w:val="00895522"/>
    <w:rsid w:val="00895AEE"/>
    <w:rsid w:val="008B788B"/>
    <w:rsid w:val="008C319B"/>
    <w:rsid w:val="008E0127"/>
    <w:rsid w:val="008E185B"/>
    <w:rsid w:val="008E6B0D"/>
    <w:rsid w:val="008F5037"/>
    <w:rsid w:val="008F680F"/>
    <w:rsid w:val="009019EB"/>
    <w:rsid w:val="00906855"/>
    <w:rsid w:val="00914B8D"/>
    <w:rsid w:val="00914D6E"/>
    <w:rsid w:val="00915B89"/>
    <w:rsid w:val="0092764B"/>
    <w:rsid w:val="00934BB9"/>
    <w:rsid w:val="00936AC0"/>
    <w:rsid w:val="00944060"/>
    <w:rsid w:val="00951875"/>
    <w:rsid w:val="0095498C"/>
    <w:rsid w:val="009722F9"/>
    <w:rsid w:val="009726BC"/>
    <w:rsid w:val="00975CFA"/>
    <w:rsid w:val="009764DA"/>
    <w:rsid w:val="00980BF1"/>
    <w:rsid w:val="009832C0"/>
    <w:rsid w:val="00994C53"/>
    <w:rsid w:val="0099780D"/>
    <w:rsid w:val="009A1529"/>
    <w:rsid w:val="009B2E5E"/>
    <w:rsid w:val="009B527A"/>
    <w:rsid w:val="009B780D"/>
    <w:rsid w:val="009C3682"/>
    <w:rsid w:val="009C4F68"/>
    <w:rsid w:val="009C5B72"/>
    <w:rsid w:val="009C7DC2"/>
    <w:rsid w:val="009D1FD8"/>
    <w:rsid w:val="009D2860"/>
    <w:rsid w:val="009D4BBB"/>
    <w:rsid w:val="009D5C83"/>
    <w:rsid w:val="00A02F31"/>
    <w:rsid w:val="00A07FC9"/>
    <w:rsid w:val="00A160F8"/>
    <w:rsid w:val="00A20CA2"/>
    <w:rsid w:val="00A243A5"/>
    <w:rsid w:val="00A2553F"/>
    <w:rsid w:val="00A26FC2"/>
    <w:rsid w:val="00A328CA"/>
    <w:rsid w:val="00A37A8D"/>
    <w:rsid w:val="00A5101A"/>
    <w:rsid w:val="00A52764"/>
    <w:rsid w:val="00A637EF"/>
    <w:rsid w:val="00A63C24"/>
    <w:rsid w:val="00A65076"/>
    <w:rsid w:val="00A70C1B"/>
    <w:rsid w:val="00A70D21"/>
    <w:rsid w:val="00A72277"/>
    <w:rsid w:val="00A9303E"/>
    <w:rsid w:val="00A956EF"/>
    <w:rsid w:val="00AB699A"/>
    <w:rsid w:val="00AC4691"/>
    <w:rsid w:val="00AD3A6D"/>
    <w:rsid w:val="00AE0FEC"/>
    <w:rsid w:val="00AE1F01"/>
    <w:rsid w:val="00AE2468"/>
    <w:rsid w:val="00B008A6"/>
    <w:rsid w:val="00B1066F"/>
    <w:rsid w:val="00B1380E"/>
    <w:rsid w:val="00B15EA0"/>
    <w:rsid w:val="00B2135A"/>
    <w:rsid w:val="00B25E25"/>
    <w:rsid w:val="00B26022"/>
    <w:rsid w:val="00B27719"/>
    <w:rsid w:val="00B27A7E"/>
    <w:rsid w:val="00B43B02"/>
    <w:rsid w:val="00B4427E"/>
    <w:rsid w:val="00B46285"/>
    <w:rsid w:val="00B66655"/>
    <w:rsid w:val="00B832D5"/>
    <w:rsid w:val="00B83EFF"/>
    <w:rsid w:val="00B861A2"/>
    <w:rsid w:val="00B868C1"/>
    <w:rsid w:val="00B90A45"/>
    <w:rsid w:val="00B96016"/>
    <w:rsid w:val="00B96194"/>
    <w:rsid w:val="00BA3D09"/>
    <w:rsid w:val="00BB035B"/>
    <w:rsid w:val="00BB5498"/>
    <w:rsid w:val="00BB61D5"/>
    <w:rsid w:val="00BC5468"/>
    <w:rsid w:val="00BD00E5"/>
    <w:rsid w:val="00BD6A62"/>
    <w:rsid w:val="00BD73E2"/>
    <w:rsid w:val="00BE5CD5"/>
    <w:rsid w:val="00BE6ED5"/>
    <w:rsid w:val="00BF0BC7"/>
    <w:rsid w:val="00BF2990"/>
    <w:rsid w:val="00BF504A"/>
    <w:rsid w:val="00BF7DAB"/>
    <w:rsid w:val="00C10BF7"/>
    <w:rsid w:val="00C12724"/>
    <w:rsid w:val="00C2639A"/>
    <w:rsid w:val="00C278F2"/>
    <w:rsid w:val="00C31457"/>
    <w:rsid w:val="00C43203"/>
    <w:rsid w:val="00C44E80"/>
    <w:rsid w:val="00C454CC"/>
    <w:rsid w:val="00C45E32"/>
    <w:rsid w:val="00C60A8B"/>
    <w:rsid w:val="00C6514B"/>
    <w:rsid w:val="00C76DE3"/>
    <w:rsid w:val="00C8280E"/>
    <w:rsid w:val="00C8666A"/>
    <w:rsid w:val="00C87F24"/>
    <w:rsid w:val="00CA1B9A"/>
    <w:rsid w:val="00CA74F4"/>
    <w:rsid w:val="00CB1772"/>
    <w:rsid w:val="00CB5A2A"/>
    <w:rsid w:val="00CC2C92"/>
    <w:rsid w:val="00CC3D11"/>
    <w:rsid w:val="00CE1C66"/>
    <w:rsid w:val="00CE26C9"/>
    <w:rsid w:val="00CF2E2F"/>
    <w:rsid w:val="00CF79F0"/>
    <w:rsid w:val="00D050B2"/>
    <w:rsid w:val="00D16DBC"/>
    <w:rsid w:val="00D20980"/>
    <w:rsid w:val="00D2503C"/>
    <w:rsid w:val="00D256ED"/>
    <w:rsid w:val="00D26144"/>
    <w:rsid w:val="00D31B5E"/>
    <w:rsid w:val="00D357C8"/>
    <w:rsid w:val="00D37982"/>
    <w:rsid w:val="00D444F9"/>
    <w:rsid w:val="00D46B5D"/>
    <w:rsid w:val="00D51C0E"/>
    <w:rsid w:val="00D56C3C"/>
    <w:rsid w:val="00D60208"/>
    <w:rsid w:val="00D6190F"/>
    <w:rsid w:val="00D7138C"/>
    <w:rsid w:val="00D7465B"/>
    <w:rsid w:val="00D80DBF"/>
    <w:rsid w:val="00D81B84"/>
    <w:rsid w:val="00D836F3"/>
    <w:rsid w:val="00D85504"/>
    <w:rsid w:val="00D90B20"/>
    <w:rsid w:val="00DA30EA"/>
    <w:rsid w:val="00DA498F"/>
    <w:rsid w:val="00DA598B"/>
    <w:rsid w:val="00DB36A4"/>
    <w:rsid w:val="00DB62BA"/>
    <w:rsid w:val="00DB7EDC"/>
    <w:rsid w:val="00DD615E"/>
    <w:rsid w:val="00DE6838"/>
    <w:rsid w:val="00DF0E86"/>
    <w:rsid w:val="00DF2EC4"/>
    <w:rsid w:val="00E04902"/>
    <w:rsid w:val="00E10EE3"/>
    <w:rsid w:val="00E270C4"/>
    <w:rsid w:val="00E564C4"/>
    <w:rsid w:val="00E56A1F"/>
    <w:rsid w:val="00E61664"/>
    <w:rsid w:val="00E62E40"/>
    <w:rsid w:val="00E84602"/>
    <w:rsid w:val="00E86B2A"/>
    <w:rsid w:val="00E92016"/>
    <w:rsid w:val="00E92E45"/>
    <w:rsid w:val="00E934AC"/>
    <w:rsid w:val="00E949CA"/>
    <w:rsid w:val="00E95E8D"/>
    <w:rsid w:val="00E96BE9"/>
    <w:rsid w:val="00EA23A8"/>
    <w:rsid w:val="00EC0DA2"/>
    <w:rsid w:val="00EC1067"/>
    <w:rsid w:val="00EC7D32"/>
    <w:rsid w:val="00ED18AB"/>
    <w:rsid w:val="00ED3AA0"/>
    <w:rsid w:val="00ED50E2"/>
    <w:rsid w:val="00ED6A40"/>
    <w:rsid w:val="00ED6E1D"/>
    <w:rsid w:val="00ED7A79"/>
    <w:rsid w:val="00EF7E88"/>
    <w:rsid w:val="00F053CC"/>
    <w:rsid w:val="00F055B3"/>
    <w:rsid w:val="00F06373"/>
    <w:rsid w:val="00F0659F"/>
    <w:rsid w:val="00F07480"/>
    <w:rsid w:val="00F12185"/>
    <w:rsid w:val="00F20211"/>
    <w:rsid w:val="00F22E2C"/>
    <w:rsid w:val="00F27C8A"/>
    <w:rsid w:val="00F373E4"/>
    <w:rsid w:val="00F406DC"/>
    <w:rsid w:val="00F46E5A"/>
    <w:rsid w:val="00F551D8"/>
    <w:rsid w:val="00F66BDE"/>
    <w:rsid w:val="00F755B8"/>
    <w:rsid w:val="00F77387"/>
    <w:rsid w:val="00F82D33"/>
    <w:rsid w:val="00F83804"/>
    <w:rsid w:val="00F90207"/>
    <w:rsid w:val="00F90E83"/>
    <w:rsid w:val="00F90EFD"/>
    <w:rsid w:val="00FA6AD0"/>
    <w:rsid w:val="00FB514D"/>
    <w:rsid w:val="00FC14AF"/>
    <w:rsid w:val="00FC1ACA"/>
    <w:rsid w:val="00FC3845"/>
    <w:rsid w:val="00FC7192"/>
    <w:rsid w:val="00FD1C3A"/>
    <w:rsid w:val="00FD22C1"/>
    <w:rsid w:val="00FD2885"/>
    <w:rsid w:val="00FD56BA"/>
    <w:rsid w:val="00FE0F2E"/>
    <w:rsid w:val="00FE43CD"/>
    <w:rsid w:val="00FF0A8B"/>
    <w:rsid w:val="00FF1AF5"/>
    <w:rsid w:val="00FF55A6"/>
    <w:rsid w:val="00FF6EA7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C1A511"/>
  <w15:chartTrackingRefBased/>
  <w15:docId w15:val="{48096539-67FA-4B8F-AB9A-674688FF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041B"/>
  </w:style>
  <w:style w:type="paragraph" w:styleId="Heading1">
    <w:name w:val="heading 1"/>
    <w:basedOn w:val="Normal"/>
    <w:next w:val="Normal"/>
    <w:qFormat/>
    <w:rsid w:val="007A041B"/>
    <w:pPr>
      <w:keepNext/>
      <w:spacing w:line="360" w:lineRule="auto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7A041B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7A041B"/>
    <w:pPr>
      <w:keepNext/>
      <w:jc w:val="center"/>
      <w:outlineLvl w:val="2"/>
    </w:pPr>
    <w:rPr>
      <w:sz w:val="24"/>
    </w:rPr>
  </w:style>
  <w:style w:type="paragraph" w:styleId="Heading5">
    <w:name w:val="heading 5"/>
    <w:basedOn w:val="Normal"/>
    <w:next w:val="Normal"/>
    <w:qFormat/>
    <w:rsid w:val="007A041B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7A041B"/>
    <w:pPr>
      <w:keepNext/>
      <w:ind w:firstLine="720"/>
      <w:jc w:val="both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A041B"/>
    <w:pPr>
      <w:ind w:left="540"/>
      <w:jc w:val="both"/>
    </w:pPr>
    <w:rPr>
      <w:sz w:val="22"/>
    </w:rPr>
  </w:style>
  <w:style w:type="paragraph" w:styleId="Footer">
    <w:name w:val="footer"/>
    <w:basedOn w:val="Normal"/>
    <w:link w:val="FooterChar"/>
    <w:uiPriority w:val="99"/>
    <w:rsid w:val="007A041B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8272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B34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B3497"/>
  </w:style>
  <w:style w:type="character" w:customStyle="1" w:styleId="FooterChar">
    <w:name w:val="Footer Char"/>
    <w:basedOn w:val="DefaultParagraphFont"/>
    <w:link w:val="Footer"/>
    <w:uiPriority w:val="99"/>
    <w:rsid w:val="007B3497"/>
  </w:style>
  <w:style w:type="paragraph" w:styleId="ListParagraph">
    <w:name w:val="List Paragraph"/>
    <w:basedOn w:val="Normal"/>
    <w:uiPriority w:val="34"/>
    <w:qFormat/>
    <w:rsid w:val="00C76DE3"/>
    <w:pPr>
      <w:ind w:left="720"/>
    </w:pPr>
  </w:style>
  <w:style w:type="paragraph" w:styleId="Revision">
    <w:name w:val="Revision"/>
    <w:hidden/>
    <w:uiPriority w:val="99"/>
    <w:semiHidden/>
    <w:rsid w:val="00DF0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E7EE4-CDEA-4CCF-B5CF-ACD198955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4008</Words>
  <Characters>27293</Characters>
  <Application>Microsoft Office Word</Application>
  <DocSecurity>0</DocSecurity>
  <Lines>593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PERJANJIAN SEWA – MENYEWA TANAH/LAHAN/TEMPAT</vt:lpstr>
    </vt:vector>
  </TitlesOfParts>
  <Company/>
  <LinksUpToDate>false</LinksUpToDate>
  <CharactersWithSpaces>31359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PERJANJIAN SEWA – MENYEWA TANAH/LAHAN/TEMPAT</dc:title>
  <dc:subject/>
  <dc:creator>Administrator</dc:creator>
  <cp:keywords/>
  <cp:lastModifiedBy>Kristianto Budi Purwoko</cp:lastModifiedBy>
  <cp:revision>9</cp:revision>
  <cp:lastPrinted>2013-07-03T10:24:00Z</cp:lastPrinted>
  <dcterms:created xsi:type="dcterms:W3CDTF">2023-10-25T16:44:00Z</dcterms:created>
  <dcterms:modified xsi:type="dcterms:W3CDTF">2025-02-12T14:14:00Z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6e692ae0583210e0bcbe4b861cafa0fc558356cf61fdb70f004b26cc49b45848</vt:lpwstr>
  </property>
</Properties>
</file>